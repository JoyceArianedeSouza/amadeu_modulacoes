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ind w:firstLine="851"/>
        <w:jc w:val="both"/>
        <w:rPr>
          <w:rFonts w:ascii="Arial" w:hAnsi="Arial" w:cs="Arial"/>
          <w:b/>
          <w:b/>
        </w:rPr>
      </w:pPr>
      <w:r>
        <w:rPr>
          <w:rFonts w:cs="Arial" w:ascii="Arial" w:hAnsi="Arial"/>
          <w:b/>
        </w:rPr>
        <w:t xml:space="preserve">Modulação de comportamento como parte do modelo de negócio das plataformas de mídias sociais </w:t>
      </w:r>
    </w:p>
    <w:p>
      <w:pPr>
        <w:pStyle w:val="Normal"/>
        <w:widowControl w:val="false"/>
        <w:spacing w:lineRule="auto" w:line="360"/>
        <w:ind w:firstLine="851"/>
        <w:jc w:val="right"/>
        <w:rPr>
          <w:rFonts w:ascii="Arial" w:hAnsi="Arial" w:cs="Arial"/>
          <w:b/>
          <w:b/>
        </w:rPr>
      </w:pPr>
      <w:r>
        <w:rPr>
          <w:rFonts w:cs="Arial" w:ascii="Arial" w:hAnsi="Arial"/>
          <w:b/>
        </w:rPr>
        <w:t>Débora Machado</w:t>
      </w:r>
    </w:p>
    <w:p>
      <w:pPr>
        <w:pStyle w:val="Normal"/>
        <w:widowControl w:val="false"/>
        <w:spacing w:lineRule="auto" w:line="360"/>
        <w:ind w:firstLine="851"/>
        <w:jc w:val="right"/>
        <w:rPr>
          <w:rFonts w:ascii="Arial" w:hAnsi="Arial" w:cs="Arial"/>
          <w:b/>
          <w:b/>
        </w:rPr>
      </w:pPr>
      <w:r>
        <w:rPr>
          <w:rFonts w:cs="Arial" w:ascii="Arial" w:hAnsi="Arial"/>
          <w:b/>
        </w:rPr>
      </w:r>
    </w:p>
    <w:p>
      <w:pPr>
        <w:pStyle w:val="Normal"/>
        <w:widowControl w:val="false"/>
        <w:spacing w:lineRule="auto" w:line="360"/>
        <w:ind w:firstLine="851"/>
        <w:jc w:val="both"/>
        <w:rPr>
          <w:rFonts w:ascii="Arial" w:hAnsi="Arial" w:cs="Arial"/>
        </w:rPr>
      </w:pPr>
      <w:r>
        <w:rPr>
          <w:rFonts w:cs="Arial" w:ascii="Arial" w:hAnsi="Arial"/>
        </w:rPr>
      </w:r>
    </w:p>
    <w:p>
      <w:pPr>
        <w:pStyle w:val="Normal"/>
        <w:widowControl w:val="false"/>
        <w:spacing w:lineRule="auto" w:line="360"/>
        <w:ind w:firstLine="851"/>
        <w:jc w:val="both"/>
        <w:rPr>
          <w:rFonts w:ascii="Arial" w:hAnsi="Arial" w:cs="Arial"/>
        </w:rPr>
      </w:pPr>
      <w:commentRangeStart w:id="0"/>
      <w:r>
        <w:rPr>
          <w:rFonts w:cs="Arial" w:ascii="Arial" w:hAnsi="Arial"/>
        </w:rPr>
        <w:t>Nos últimos cinco anos</w:t>
      </w:r>
      <w:r>
        <w:rPr>
          <w:rFonts w:cs="Arial" w:ascii="Arial" w:hAnsi="Arial"/>
        </w:rPr>
      </w:r>
      <w:commentRangeEnd w:id="0"/>
      <w:r>
        <w:commentReference w:id="0"/>
      </w:r>
      <w:r>
        <w:rPr>
          <w:rFonts w:cs="Arial" w:ascii="Arial" w:hAnsi="Arial"/>
        </w:rPr>
        <w:t>, “</w:t>
      </w:r>
      <w:ins w:id="0" w:author="agente" w:date="2018-09-14T19:23:00Z">
        <w:r>
          <w:rPr>
            <w:rFonts w:cs="Arial" w:ascii="Arial" w:hAnsi="Arial"/>
          </w:rPr>
          <w:t>d</w:t>
        </w:r>
      </w:ins>
      <w:del w:id="1" w:author="agente" w:date="2018-09-14T19:23:00Z">
        <w:r>
          <w:rPr>
            <w:rFonts w:cs="Arial" w:ascii="Arial" w:hAnsi="Arial"/>
          </w:rPr>
          <w:delText>D</w:delText>
        </w:r>
      </w:del>
      <w:r>
        <w:rPr>
          <w:rFonts w:cs="Arial" w:ascii="Arial" w:hAnsi="Arial"/>
        </w:rPr>
        <w:t xml:space="preserve">ados são o novo petróleo” parece ter sido a frase mais repetida por CEOs de grandes empresas de tecnologia, palestrantes em eventos para start ups e </w:t>
      </w:r>
      <w:ins w:id="2" w:author="agente" w:date="2018-09-14T19:25:00Z">
        <w:r>
          <w:rPr>
            <w:rFonts w:cs="Arial" w:ascii="Arial" w:hAnsi="Arial"/>
          </w:rPr>
          <w:t xml:space="preserve">textos em </w:t>
        </w:r>
      </w:ins>
      <w:r>
        <w:rPr>
          <w:rFonts w:cs="Arial" w:ascii="Arial" w:hAnsi="Arial"/>
        </w:rPr>
        <w:t>revistas especializadas em tecnologia do mundo inteiro. Não por acaso. Atualmente, o mercado de dados pessoais representa grande parte da economia informacional. “Gerado pelas identidades e comportamentos, pelos indivíduos e suas ações em redes digitais, os dados pessoais são a moeda paga pelo uso gratuito de plataformas, sites e serviços online” (S</w:t>
      </w:r>
      <w:ins w:id="3" w:author="agente" w:date="2018-09-14T19:42:00Z">
        <w:r>
          <w:rPr>
            <w:rFonts w:cs="Arial" w:ascii="Arial" w:hAnsi="Arial"/>
          </w:rPr>
          <w:t xml:space="preserve">ilveira; Avelino; Souza </w:t>
        </w:r>
      </w:ins>
      <w:del w:id="4" w:author="agente" w:date="2018-09-14T19:42:00Z">
        <w:r>
          <w:rPr>
            <w:rFonts w:cs="Arial" w:ascii="Arial" w:hAnsi="Arial"/>
          </w:rPr>
          <w:delText>ILVEIRA; AVELINO; SOUZA</w:delText>
        </w:r>
      </w:del>
      <w:r>
        <w:rPr>
          <w:rFonts w:cs="Arial" w:ascii="Arial" w:hAnsi="Arial"/>
        </w:rPr>
        <w:t>, 2016,</w:t>
      </w:r>
      <w:del w:id="5" w:author="agente" w:date="2018-09-14T21:08:00Z">
        <w:r>
          <w:rPr>
            <w:rFonts w:cs="Arial" w:ascii="Arial" w:hAnsi="Arial"/>
          </w:rPr>
          <w:delText xml:space="preserve"> p.</w:delText>
        </w:r>
      </w:del>
      <w:r>
        <w:rPr>
          <w:rFonts w:cs="Arial" w:ascii="Arial" w:hAnsi="Arial"/>
        </w:rPr>
        <w:t xml:space="preserve"> 220). E assim como os ambientalistas seguem a anos nos alertando das consequências do uso exacerbado dos combustíveis fósseis, os pesquisadores que estudam as intersecções de tecnologia e sociedade voltam-se cada vez mais para as consequências sociais da exploração do Big Data pelas grandes empresas na corrida pela extração desses bens imateriais.</w:t>
      </w:r>
    </w:p>
    <w:p>
      <w:pPr>
        <w:pStyle w:val="Normal"/>
        <w:widowControl w:val="false"/>
        <w:spacing w:lineRule="auto" w:line="360"/>
        <w:ind w:firstLine="851"/>
        <w:jc w:val="both"/>
        <w:rPr>
          <w:rFonts w:ascii="Arial" w:hAnsi="Arial" w:cs="Arial"/>
        </w:rPr>
      </w:pPr>
      <w:r>
        <w:rPr>
          <w:rFonts w:cs="Arial" w:ascii="Arial" w:hAnsi="Arial"/>
        </w:rPr>
        <w:t>Diversos autores apontam a capacidade de orientar, modificar ou modular o comportamento do usuário que utiliza uma tecnologia como o objetivo final e o verdadeiro ouro negro no processo da coleta e análise de dados (B</w:t>
      </w:r>
      <w:ins w:id="6" w:author="agente" w:date="2018-09-14T19:41:00Z">
        <w:r>
          <w:rPr>
            <w:rFonts w:cs="Arial" w:ascii="Arial" w:hAnsi="Arial"/>
          </w:rPr>
          <w:t>runo</w:t>
        </w:r>
      </w:ins>
      <w:del w:id="7" w:author="agente" w:date="2018-09-14T19:41:00Z">
        <w:r>
          <w:rPr>
            <w:rFonts w:cs="Arial" w:ascii="Arial" w:hAnsi="Arial"/>
          </w:rPr>
          <w:delText>RUNO</w:delText>
        </w:r>
      </w:del>
      <w:r>
        <w:rPr>
          <w:rFonts w:cs="Arial" w:ascii="Arial" w:hAnsi="Arial"/>
        </w:rPr>
        <w:t>, 2013; P</w:t>
      </w:r>
      <w:ins w:id="8" w:author="agente" w:date="2018-09-14T19:41:00Z">
        <w:r>
          <w:rPr>
            <w:rFonts w:cs="Arial" w:ascii="Arial" w:hAnsi="Arial"/>
          </w:rPr>
          <w:t>asquele</w:t>
        </w:r>
      </w:ins>
      <w:del w:id="9" w:author="agente" w:date="2018-09-14T19:42:00Z">
        <w:r>
          <w:rPr>
            <w:rFonts w:cs="Arial" w:ascii="Arial" w:hAnsi="Arial"/>
          </w:rPr>
          <w:delText>ASQUAL</w:delText>
        </w:r>
      </w:del>
      <w:del w:id="10" w:author="agente" w:date="2018-09-14T19:41:00Z">
        <w:r>
          <w:rPr>
            <w:rFonts w:cs="Arial" w:ascii="Arial" w:hAnsi="Arial"/>
          </w:rPr>
          <w:delText>E</w:delText>
        </w:r>
      </w:del>
      <w:r>
        <w:rPr>
          <w:rFonts w:cs="Arial" w:ascii="Arial" w:hAnsi="Arial"/>
        </w:rPr>
        <w:t>, 2014; R</w:t>
      </w:r>
      <w:ins w:id="11" w:author="agente" w:date="2018-09-14T19:42:00Z">
        <w:r>
          <w:rPr>
            <w:rFonts w:cs="Arial" w:ascii="Arial" w:hAnsi="Arial"/>
          </w:rPr>
          <w:t>ouvroy</w:t>
        </w:r>
      </w:ins>
      <w:del w:id="12" w:author="agente" w:date="2018-09-14T19:42:00Z">
        <w:r>
          <w:rPr>
            <w:rFonts w:cs="Arial" w:ascii="Arial" w:hAnsi="Arial"/>
          </w:rPr>
          <w:delText>OUVROY</w:delText>
        </w:r>
      </w:del>
      <w:r>
        <w:rPr>
          <w:rFonts w:cs="Arial" w:ascii="Arial" w:hAnsi="Arial"/>
        </w:rPr>
        <w:t>, 2015; S</w:t>
      </w:r>
      <w:ins w:id="13" w:author="agente" w:date="2018-09-14T19:42:00Z">
        <w:r>
          <w:rPr>
            <w:rFonts w:cs="Arial" w:ascii="Arial" w:hAnsi="Arial"/>
          </w:rPr>
          <w:t>ilveira</w:t>
        </w:r>
      </w:ins>
      <w:del w:id="14" w:author="agente" w:date="2018-09-14T19:42:00Z">
        <w:r>
          <w:rPr>
            <w:rFonts w:cs="Arial" w:ascii="Arial" w:hAnsi="Arial"/>
          </w:rPr>
          <w:delText>ILVEIRA</w:delText>
        </w:r>
      </w:del>
      <w:r>
        <w:rPr>
          <w:rFonts w:cs="Arial" w:ascii="Arial" w:hAnsi="Arial"/>
        </w:rPr>
        <w:t xml:space="preserve">, 2017). Se os dados são o novo petróleo, a modulação do comportamento humano seria o produto de luxo, </w:t>
      </w:r>
      <w:ins w:id="15" w:author="agente" w:date="2018-09-14T19:27:00Z">
        <w:r>
          <w:rPr>
            <w:rFonts w:cs="Arial" w:ascii="Arial" w:hAnsi="Arial"/>
          </w:rPr>
          <w:t xml:space="preserve">feito </w:t>
        </w:r>
      </w:ins>
      <w:del w:id="16" w:author="agente" w:date="2018-09-14T19:27:00Z">
        <w:r>
          <w:rPr>
            <w:rFonts w:cs="Arial" w:ascii="Arial" w:hAnsi="Arial"/>
          </w:rPr>
          <w:delText xml:space="preserve">feio </w:delText>
        </w:r>
      </w:del>
      <w:r>
        <w:rPr>
          <w:rFonts w:cs="Arial" w:ascii="Arial" w:hAnsi="Arial"/>
        </w:rPr>
        <w:t xml:space="preserve">sob medida, já na ponta final da cadeia de produção. E para entender como essa modulação se dá, é necessário antes compreender algumas rupturas que possibilitaram que esse processo fosse criado, automatizado e monetizado. </w:t>
      </w:r>
    </w:p>
    <w:p>
      <w:pPr>
        <w:pStyle w:val="Normal"/>
        <w:widowControl w:val="false"/>
        <w:spacing w:lineRule="auto" w:line="360"/>
        <w:ind w:firstLine="720"/>
        <w:jc w:val="both"/>
        <w:rPr>
          <w:rFonts w:ascii="Arial" w:hAnsi="Arial" w:cs="Arial"/>
        </w:rPr>
      </w:pPr>
      <w:r>
        <w:rPr>
          <w:rFonts w:cs="Arial" w:ascii="Arial" w:hAnsi="Arial"/>
        </w:rPr>
        <w:t>Uma das maiores mudanças que a Sociedade em Rede (C</w:t>
      </w:r>
      <w:ins w:id="17" w:author="agente" w:date="2018-09-14T19:41:00Z">
        <w:r>
          <w:rPr>
            <w:rFonts w:cs="Arial" w:ascii="Arial" w:hAnsi="Arial"/>
          </w:rPr>
          <w:t>astells</w:t>
        </w:r>
      </w:ins>
      <w:del w:id="18" w:author="agente" w:date="2018-09-14T19:41:00Z">
        <w:r>
          <w:rPr>
            <w:rFonts w:cs="Arial" w:ascii="Arial" w:hAnsi="Arial"/>
          </w:rPr>
          <w:delText>ASTELLS</w:delText>
        </w:r>
      </w:del>
      <w:r>
        <w:rPr>
          <w:rFonts w:cs="Arial" w:ascii="Arial" w:hAnsi="Arial"/>
        </w:rPr>
        <w:t>, 2013) proporcionou, e a popularização das plataformas de mídias sociais intensificou, foi a possibilidade de todo usuário ser também um produtor de conteúdo. Isso transformou a situação de escassez da mídia de massa em uma abundância de dados e conexões, possível somente em uma rede distribuída como a internet. Após o ano 2000, tanto a capacidade dos computadores quanto a quantidade de dados armazenados na rede cresce</w:t>
      </w:r>
      <w:ins w:id="19" w:author="agente" w:date="2018-09-14T19:36:00Z">
        <w:r>
          <w:rPr>
            <w:rFonts w:cs="Arial" w:ascii="Arial" w:hAnsi="Arial"/>
          </w:rPr>
          <w:t>ram</w:t>
        </w:r>
      </w:ins>
      <w:del w:id="20" w:author="agente" w:date="2018-09-14T19:36:00Z">
        <w:r>
          <w:rPr>
            <w:rFonts w:cs="Arial" w:ascii="Arial" w:hAnsi="Arial"/>
          </w:rPr>
          <w:delText xml:space="preserve">u junto e </w:delText>
        </w:r>
      </w:del>
      <w:r>
        <w:rPr>
          <w:rFonts w:cs="Arial" w:ascii="Arial" w:hAnsi="Arial"/>
        </w:rPr>
        <w:t>exponencialmente. Entre 1986 e 2016 estima-se um crescimento de 31% ao ano na capacidade tecnológica mundial para armazenar informação, passando de 2.6 exabytes para 4.6 zettabytes (H</w:t>
      </w:r>
      <w:ins w:id="21" w:author="agente" w:date="2018-09-14T19:41:00Z">
        <w:r>
          <w:rPr>
            <w:rFonts w:cs="Arial" w:ascii="Arial" w:hAnsi="Arial"/>
          </w:rPr>
          <w:t>ilbert</w:t>
        </w:r>
      </w:ins>
      <w:del w:id="22" w:author="agente" w:date="2018-09-14T19:41:00Z">
        <w:r>
          <w:rPr>
            <w:rFonts w:cs="Arial" w:ascii="Arial" w:hAnsi="Arial"/>
          </w:rPr>
          <w:delText>ILBERT</w:delText>
        </w:r>
      </w:del>
      <w:r>
        <w:rPr>
          <w:rFonts w:cs="Arial" w:ascii="Arial" w:hAnsi="Arial"/>
        </w:rPr>
        <w:t>, 2015). Assim como com o aumento da quantidade de livros escritos no século XVI veio a necessidade de criação de livros de referências, atlas, enciclopédias e bibliotecas organizadas de forma com que as informações relevantes pudessem ser acessadas mais facilmente, encontrar caminhos na rede sem o uso de softwares e algoritmos que filtrem as informações antes de apresent</w:t>
      </w:r>
      <w:ins w:id="23" w:author="agente" w:date="2018-09-14T19:43:00Z">
        <w:r>
          <w:rPr>
            <w:rFonts w:cs="Arial" w:ascii="Arial" w:hAnsi="Arial"/>
          </w:rPr>
          <w:t>á</w:t>
        </w:r>
      </w:ins>
      <w:del w:id="24" w:author="agente" w:date="2018-09-14T19:43:00Z">
        <w:r>
          <w:rPr>
            <w:rFonts w:cs="Arial" w:ascii="Arial" w:hAnsi="Arial"/>
          </w:rPr>
          <w:delText>a</w:delText>
        </w:r>
      </w:del>
      <w:r>
        <w:rPr>
          <w:rFonts w:cs="Arial" w:ascii="Arial" w:hAnsi="Arial"/>
        </w:rPr>
        <w:t>-las ao usuário tornou-se uma tarefa difícil (W</w:t>
      </w:r>
      <w:ins w:id="25" w:author="agente" w:date="2018-09-14T19:42:00Z">
        <w:r>
          <w:rPr>
            <w:rFonts w:cs="Arial" w:ascii="Arial" w:hAnsi="Arial"/>
          </w:rPr>
          <w:t>el</w:t>
        </w:r>
      </w:ins>
      <w:ins w:id="26" w:author="agente" w:date="2018-09-14T19:43:00Z">
        <w:r>
          <w:rPr>
            <w:rFonts w:cs="Arial" w:ascii="Arial" w:hAnsi="Arial"/>
          </w:rPr>
          <w:t>lmon</w:t>
        </w:r>
      </w:ins>
      <w:del w:id="27" w:author="agente" w:date="2018-09-14T19:43:00Z">
        <w:r>
          <w:rPr>
            <w:rFonts w:cs="Arial" w:ascii="Arial" w:hAnsi="Arial"/>
          </w:rPr>
          <w:delText>ELLMON</w:delText>
        </w:r>
      </w:del>
      <w:r>
        <w:rPr>
          <w:rFonts w:cs="Arial" w:ascii="Arial" w:hAnsi="Arial"/>
        </w:rPr>
        <w:t xml:space="preserve">, 2012). </w:t>
      </w:r>
    </w:p>
    <w:p>
      <w:pPr>
        <w:pStyle w:val="Normal"/>
        <w:widowControl w:val="false"/>
        <w:spacing w:lineRule="auto" w:line="360"/>
        <w:ind w:firstLine="720"/>
        <w:jc w:val="both"/>
        <w:rPr>
          <w:rFonts w:ascii="Arial" w:hAnsi="Arial" w:cs="Arial"/>
        </w:rPr>
      </w:pPr>
      <w:r>
        <w:rPr>
          <w:rFonts w:cs="Arial" w:ascii="Arial" w:hAnsi="Arial"/>
        </w:rPr>
        <w:t xml:space="preserve">Algoritmos podem ser descritos como uma série de instruções delegadas a uma máquina para resolver problemas pré-definidos. São processos codificados para transformar dados de entrada em uma saída desejada, com base em cálculos especificados e estão presentes em praticamente todas as funções que executamos na rede. Nos mecanismos de busca, eles ajudam a navegar dentre o universo de informação presente na web. Nos sites de compras, eles sugerem produtos que podem ser relevantes para clientes que </w:t>
      </w:r>
      <w:ins w:id="28" w:author="agente" w:date="2018-09-14T19:44:00Z">
        <w:r>
          <w:rPr>
            <w:rFonts w:cs="Arial" w:ascii="Arial" w:hAnsi="Arial"/>
          </w:rPr>
          <w:t xml:space="preserve">já </w:t>
        </w:r>
      </w:ins>
      <w:r>
        <w:rPr>
          <w:rFonts w:cs="Arial" w:ascii="Arial" w:hAnsi="Arial"/>
        </w:rPr>
        <w:t>efetuaram uma determinada compra. Dentro na nossa caixa de e-mail</w:t>
      </w:r>
      <w:ins w:id="29" w:author="agente" w:date="2018-09-14T19:44:00Z">
        <w:r>
          <w:rPr>
            <w:rFonts w:cs="Arial" w:ascii="Arial" w:hAnsi="Arial"/>
          </w:rPr>
          <w:t>,</w:t>
        </w:r>
      </w:ins>
      <w:r>
        <w:rPr>
          <w:rFonts w:cs="Arial" w:ascii="Arial" w:hAnsi="Arial"/>
        </w:rPr>
        <w:t xml:space="preserve"> eles ajudam a definir o que é importante e o que é spam. São os algoritmos que definem quais informações são relevantes e quais não precisam ser exibidas (G</w:t>
      </w:r>
      <w:ins w:id="30" w:author="agente" w:date="2018-09-14T19:43:00Z">
        <w:r>
          <w:rPr>
            <w:rFonts w:cs="Arial" w:ascii="Arial" w:hAnsi="Arial"/>
          </w:rPr>
          <w:t>illespie</w:t>
        </w:r>
      </w:ins>
      <w:del w:id="31" w:author="agente" w:date="2018-09-14T19:43:00Z">
        <w:r>
          <w:rPr>
            <w:rFonts w:cs="Arial" w:ascii="Arial" w:hAnsi="Arial"/>
          </w:rPr>
          <w:delText>ILLESPIE</w:delText>
        </w:r>
      </w:del>
      <w:r>
        <w:rPr>
          <w:rFonts w:cs="Arial" w:ascii="Arial" w:hAnsi="Arial"/>
        </w:rPr>
        <w:t xml:space="preserve">, 2014). </w:t>
      </w:r>
    </w:p>
    <w:p>
      <w:pPr>
        <w:pStyle w:val="Normal"/>
        <w:widowControl w:val="false"/>
        <w:spacing w:lineRule="auto" w:line="360"/>
        <w:ind w:firstLine="720"/>
        <w:jc w:val="both"/>
        <w:rPr>
          <w:rFonts w:ascii="Arial" w:hAnsi="Arial" w:cs="Arial"/>
        </w:rPr>
      </w:pPr>
      <w:r>
        <w:rPr>
          <w:rFonts w:cs="Arial" w:ascii="Arial" w:hAnsi="Arial"/>
        </w:rPr>
        <w:t>No entanto, os algoritmos não possuem uma função meramente organizacional ou de facilitação do uso dessas plataformas pelos usuários.</w:t>
      </w:r>
      <w:ins w:id="32" w:author="agente" w:date="2018-09-14T19:45:00Z">
        <w:r>
          <w:rPr>
            <w:rFonts w:cs="Arial" w:ascii="Arial" w:hAnsi="Arial"/>
          </w:rPr>
          <w:t xml:space="preserve"> Eles vão além, possibilitam também </w:t>
        </w:r>
      </w:ins>
      <w:del w:id="33" w:author="agente" w:date="2018-09-14T19:45:00Z">
        <w:r>
          <w:rPr>
            <w:rFonts w:cs="Arial" w:ascii="Arial" w:hAnsi="Arial"/>
          </w:rPr>
          <w:delText xml:space="preserve"> Algoritmos que possibilitam </w:delText>
        </w:r>
      </w:del>
      <w:r>
        <w:rPr>
          <w:rFonts w:cs="Arial" w:ascii="Arial" w:hAnsi="Arial"/>
        </w:rPr>
        <w:t xml:space="preserve">a coleta e </w:t>
      </w:r>
      <w:ins w:id="34" w:author="agente" w:date="2018-09-14T19:45:00Z">
        <w:r>
          <w:rPr>
            <w:rFonts w:cs="Arial" w:ascii="Arial" w:hAnsi="Arial"/>
          </w:rPr>
          <w:t xml:space="preserve">a </w:t>
        </w:r>
      </w:ins>
      <w:r>
        <w:rPr>
          <w:rFonts w:cs="Arial" w:ascii="Arial" w:hAnsi="Arial"/>
        </w:rPr>
        <w:t>análise massiva e automatizada de dados</w:t>
      </w:r>
      <w:ins w:id="35" w:author="agente" w:date="2018-09-14T19:46:00Z">
        <w:r>
          <w:rPr>
            <w:rFonts w:cs="Arial" w:ascii="Arial" w:hAnsi="Arial"/>
          </w:rPr>
          <w:t>, o que os tornou</w:t>
        </w:r>
      </w:ins>
      <w:r>
        <w:rPr>
          <w:rFonts w:cs="Arial" w:ascii="Arial" w:hAnsi="Arial"/>
        </w:rPr>
        <w:t xml:space="preserve"> </w:t>
      </w:r>
      <w:del w:id="36" w:author="agente" w:date="2018-09-14T19:46:00Z">
        <w:r>
          <w:rPr>
            <w:rFonts w:cs="Arial" w:ascii="Arial" w:hAnsi="Arial"/>
          </w:rPr>
          <w:delText xml:space="preserve">são </w:delText>
        </w:r>
      </w:del>
      <w:r>
        <w:rPr>
          <w:rFonts w:cs="Arial" w:ascii="Arial" w:hAnsi="Arial"/>
        </w:rPr>
        <w:t xml:space="preserve">tecnologias essenciais para o modelo de negócio das principais plataformas digitais utilizadas nos últimos anos. </w:t>
      </w:r>
    </w:p>
    <w:p>
      <w:pPr>
        <w:pStyle w:val="Normal"/>
        <w:widowControl w:val="false"/>
        <w:spacing w:lineRule="auto" w:line="360"/>
        <w:ind w:firstLine="720"/>
        <w:jc w:val="both"/>
        <w:rPr>
          <w:rFonts w:ascii="Arial" w:hAnsi="Arial" w:cs="Arial"/>
        </w:rPr>
      </w:pPr>
      <w:ins w:id="37" w:author="agente" w:date="2018-09-14T19:47:00Z">
        <w:r>
          <w:rPr>
            <w:rFonts w:cs="Arial" w:ascii="Arial" w:hAnsi="Arial"/>
          </w:rPr>
          <w:t xml:space="preserve">Os algoritmos </w:t>
        </w:r>
      </w:ins>
      <w:del w:id="38" w:author="agente" w:date="2018-09-14T19:47:00Z">
        <w:r>
          <w:rPr>
            <w:rFonts w:cs="Arial" w:ascii="Arial" w:hAnsi="Arial"/>
          </w:rPr>
          <w:delText xml:space="preserve">Eles </w:delText>
        </w:r>
      </w:del>
      <w:r>
        <w:rPr>
          <w:rFonts w:cs="Arial" w:ascii="Arial" w:hAnsi="Arial"/>
        </w:rPr>
        <w:t>costumam ser entendidos como “preocupações estritamente racionais, que juntam as certezas da matemática com a objetividade da tecnologia”</w:t>
      </w:r>
      <w:r>
        <w:rPr>
          <w:rStyle w:val="Ncoradanotaderodap"/>
          <w:rFonts w:cs="Arial" w:ascii="Arial" w:hAnsi="Arial"/>
        </w:rPr>
        <w:footnoteReference w:id="2"/>
      </w:r>
      <w:r>
        <w:rPr>
          <w:rFonts w:cs="Arial" w:ascii="Arial" w:hAnsi="Arial"/>
          <w:sz w:val="16"/>
          <w:szCs w:val="16"/>
        </w:rPr>
        <w:t xml:space="preserve"> </w:t>
      </w:r>
      <w:r>
        <w:rPr>
          <w:rFonts w:cs="Arial" w:ascii="Arial" w:hAnsi="Arial"/>
        </w:rPr>
        <w:t>(S</w:t>
      </w:r>
      <w:ins w:id="39" w:author="agente" w:date="2018-09-14T19:48:00Z">
        <w:r>
          <w:rPr>
            <w:rFonts w:cs="Arial" w:ascii="Arial" w:hAnsi="Arial"/>
          </w:rPr>
          <w:t>eaver</w:t>
        </w:r>
      </w:ins>
      <w:del w:id="40" w:author="agente" w:date="2018-09-14T19:48:00Z">
        <w:r>
          <w:rPr>
            <w:rFonts w:cs="Arial" w:ascii="Arial" w:hAnsi="Arial"/>
          </w:rPr>
          <w:delText>EA</w:delText>
        </w:r>
      </w:del>
      <w:del w:id="41" w:author="agente" w:date="2018-09-14T19:50:00Z">
        <w:r>
          <w:rPr>
            <w:rFonts w:cs="Arial" w:ascii="Arial" w:hAnsi="Arial"/>
          </w:rPr>
          <w:delText>VER</w:delText>
        </w:r>
      </w:del>
      <w:r>
        <w:rPr>
          <w:rFonts w:cs="Arial" w:ascii="Arial" w:hAnsi="Arial"/>
        </w:rPr>
        <w:t xml:space="preserve">, 2013, </w:t>
      </w:r>
      <w:del w:id="42" w:author="agente" w:date="2018-09-14T21:09:00Z">
        <w:r>
          <w:rPr>
            <w:rFonts w:cs="Arial" w:ascii="Arial" w:hAnsi="Arial"/>
          </w:rPr>
          <w:delText>p.</w:delText>
        </w:r>
      </w:del>
      <w:r>
        <w:rPr>
          <w:rFonts w:cs="Arial" w:ascii="Arial" w:hAnsi="Arial"/>
        </w:rPr>
        <w:t xml:space="preserve">2, tradução nossa). Contudo, esses </w:t>
      </w:r>
      <w:ins w:id="43" w:author="agente" w:date="2018-09-14T19:47:00Z">
        <w:r>
          <w:rPr>
            <w:rFonts w:cs="Arial" w:ascii="Arial" w:hAnsi="Arial"/>
          </w:rPr>
          <w:t xml:space="preserve">processos </w:t>
        </w:r>
      </w:ins>
      <w:del w:id="44" w:author="agente" w:date="2018-09-14T19:47:00Z">
        <w:r>
          <w:rPr>
            <w:rFonts w:cs="Arial" w:ascii="Arial" w:hAnsi="Arial"/>
          </w:rPr>
          <w:delText>procesos</w:delText>
        </w:r>
      </w:del>
      <w:r>
        <w:rPr>
          <w:rFonts w:cs="Arial" w:ascii="Arial" w:hAnsi="Arial"/>
        </w:rPr>
        <w:t xml:space="preserve"> nunca são puramente abstratos e matemáticos. Apesar da tentativa dos programadores de manter um grau de objetividade, distanciando-se de qualquer tipo de influência – inclusive cultural ou refletindo contextos locais – o processo de tradução da tarefa ou conhecimento para um sistema algorítmico não se mantém imune a essas interferências (Ibid.). Algoritmos são criados para propósitos que, na maioria das vezes estão longe de serem neutros: “para criar valor e capital, para impulsionar um comportamento e estruturar preferências de uma certa forma; e para identificar, selecionar e classificar pessoas”</w:t>
      </w:r>
      <w:commentRangeStart w:id="1"/>
      <w:r>
        <w:rPr>
          <w:rFonts w:cs="Arial" w:ascii="Arial" w:hAnsi="Arial"/>
          <w:sz w:val="16"/>
          <w:szCs w:val="16"/>
        </w:rPr>
        <w:t>19</w:t>
      </w:r>
      <w:r>
        <w:rPr>
          <w:rFonts w:cs="Arial" w:ascii="Arial" w:hAnsi="Arial"/>
          <w:sz w:val="16"/>
          <w:szCs w:val="16"/>
        </w:rPr>
      </w:r>
      <w:commentRangeEnd w:id="1"/>
      <w:r>
        <w:commentReference w:id="1"/>
      </w:r>
      <w:r>
        <w:rPr>
          <w:rFonts w:cs="Arial" w:ascii="Arial" w:hAnsi="Arial"/>
          <w:sz w:val="16"/>
          <w:szCs w:val="16"/>
        </w:rPr>
        <w:t xml:space="preserve"> </w:t>
      </w:r>
      <w:r>
        <w:rPr>
          <w:rFonts w:cs="Arial" w:ascii="Arial" w:hAnsi="Arial"/>
        </w:rPr>
        <w:t>(</w:t>
      </w:r>
      <w:ins w:id="45" w:author="agente" w:date="2018-09-14T19:50:00Z">
        <w:r>
          <w:rPr>
            <w:rFonts w:cs="Arial" w:ascii="Arial" w:hAnsi="Arial"/>
          </w:rPr>
          <w:t>Kitchin</w:t>
        </w:r>
      </w:ins>
      <w:del w:id="46" w:author="agente" w:date="2018-09-14T19:50:00Z">
        <w:r>
          <w:rPr>
            <w:rFonts w:cs="Arial" w:ascii="Arial" w:hAnsi="Arial"/>
          </w:rPr>
          <w:delText>KITCHIN</w:delText>
        </w:r>
      </w:del>
      <w:r>
        <w:rPr>
          <w:rFonts w:cs="Arial" w:ascii="Arial" w:hAnsi="Arial"/>
        </w:rPr>
        <w:t xml:space="preserve">, 2017, </w:t>
      </w:r>
      <w:del w:id="47" w:author="agente" w:date="2018-09-14T21:09:00Z">
        <w:bookmarkStart w:id="0" w:name="_GoBack"/>
        <w:bookmarkEnd w:id="0"/>
        <w:r>
          <w:rPr>
            <w:rFonts w:cs="Arial" w:ascii="Arial" w:hAnsi="Arial"/>
          </w:rPr>
          <w:delText>p.</w:delText>
        </w:r>
      </w:del>
      <w:r>
        <w:rPr>
          <w:rFonts w:cs="Arial" w:ascii="Arial" w:hAnsi="Arial"/>
        </w:rPr>
        <w:t xml:space="preserve"> 18, tradução nossa). Essa dualidade no entendimento sobre as funções desses sistemas é intencional e vantajosa para o mercado. Para que tanto os usuários que utilizam a plataforma para consumir informação e se conectar </w:t>
      </w:r>
      <w:ins w:id="48" w:author="agente" w:date="2018-09-14T19:51:00Z">
        <w:r>
          <w:rPr>
            <w:rFonts w:cs="Arial" w:ascii="Arial" w:hAnsi="Arial"/>
          </w:rPr>
          <w:t xml:space="preserve">quanto </w:t>
        </w:r>
      </w:ins>
      <w:del w:id="49" w:author="agente" w:date="2018-09-14T19:51:00Z">
        <w:r>
          <w:rPr>
            <w:rFonts w:cs="Arial" w:ascii="Arial" w:hAnsi="Arial"/>
          </w:rPr>
          <w:delText xml:space="preserve">e </w:delText>
        </w:r>
      </w:del>
      <w:r>
        <w:rPr>
          <w:rFonts w:cs="Arial" w:ascii="Arial" w:hAnsi="Arial"/>
        </w:rPr>
        <w:t>aqueles que a utilizam para impulsionar conteúdo e disponibilizar anúncios tenham um certo grau de confiança na tecnologia utilizada, é necessário que essa seja entendida como uma ferramenta que realiza uma avaliação neutra para quem consome seus resultados, e vendidos como uma ferramenta de promoção seletiva a anunciantes em potencial (</w:t>
      </w:r>
      <w:ins w:id="50" w:author="agente" w:date="2018-09-14T19:51:00Z">
        <w:r>
          <w:rPr>
            <w:rFonts w:cs="Arial" w:ascii="Arial" w:hAnsi="Arial"/>
          </w:rPr>
          <w:t>Gillespie</w:t>
        </w:r>
      </w:ins>
      <w:del w:id="51" w:author="agente" w:date="2018-09-14T19:51:00Z">
        <w:r>
          <w:rPr>
            <w:rFonts w:cs="Arial" w:ascii="Arial" w:hAnsi="Arial"/>
          </w:rPr>
          <w:delText>GILLESPIE</w:delText>
        </w:r>
      </w:del>
      <w:r>
        <w:rPr>
          <w:rFonts w:cs="Arial" w:ascii="Arial" w:hAnsi="Arial"/>
        </w:rPr>
        <w:t>, 2010).</w:t>
      </w:r>
    </w:p>
    <w:p>
      <w:pPr>
        <w:pStyle w:val="Normal"/>
        <w:widowControl w:val="false"/>
        <w:spacing w:lineRule="auto" w:line="360"/>
        <w:ind w:firstLine="851"/>
        <w:jc w:val="both"/>
        <w:rPr/>
      </w:pPr>
      <w:r>
        <w:rPr>
          <w:rFonts w:cs="Arial" w:ascii="Arial" w:hAnsi="Arial"/>
        </w:rPr>
        <w:t>Visto que as mídias sociais já são a principal fonte de informação de grande parte da população conectada, nos últimos anos as pesquisas da área de tecnologia e sociedade estão cada vez mais interessadas nos algoritmos que controlam o fluxo de informação dentro dessas plataformas (</w:t>
      </w:r>
      <w:ins w:id="52" w:author="agente" w:date="2018-09-14T19:53:00Z">
        <w:r>
          <w:rPr>
            <w:rFonts w:cs="Arial" w:ascii="Arial" w:hAnsi="Arial"/>
          </w:rPr>
          <w:t>Pariser</w:t>
        </w:r>
      </w:ins>
      <w:del w:id="53" w:author="agente" w:date="2018-09-14T19:53:00Z">
        <w:r>
          <w:rPr>
            <w:rFonts w:cs="Arial" w:ascii="Arial" w:hAnsi="Arial"/>
          </w:rPr>
          <w:delText>PARISER</w:delText>
        </w:r>
      </w:del>
      <w:r>
        <w:rPr>
          <w:rFonts w:cs="Arial" w:ascii="Arial" w:hAnsi="Arial"/>
        </w:rPr>
        <w:t xml:space="preserve">, 2012). </w:t>
      </w:r>
      <w:commentRangeStart w:id="2"/>
      <w:r>
        <w:rPr>
          <w:rFonts w:cs="Arial" w:ascii="Arial" w:hAnsi="Arial"/>
        </w:rPr>
        <w:t>A mais utilizada pelos brasileiros, a Facebook</w:t>
      </w:r>
      <w:r>
        <w:rPr>
          <w:rFonts w:cs="Arial" w:ascii="Arial" w:hAnsi="Arial"/>
        </w:rPr>
      </w:r>
      <w:commentRangeEnd w:id="2"/>
      <w:r>
        <w:commentReference w:id="2"/>
      </w:r>
      <w:r>
        <w:rPr>
          <w:rFonts w:cs="Arial" w:ascii="Arial" w:hAnsi="Arial"/>
        </w:rPr>
        <w:t xml:space="preserve">, armazena mais de 300 </w:t>
      </w:r>
      <w:r>
        <w:rPr>
          <w:rFonts w:cs="Arial" w:ascii="Arial" w:hAnsi="Arial"/>
          <w:i/>
        </w:rPr>
        <w:t>petabytes</w:t>
      </w:r>
      <w:r>
        <w:rPr>
          <w:rFonts w:cs="Arial" w:ascii="Arial" w:hAnsi="Arial"/>
        </w:rPr>
        <w:t xml:space="preserve"> de dados dos usuários </w:t>
      </w:r>
      <w:r>
        <w:fldChar w:fldCharType="begin"/>
      </w:r>
      <w:r>
        <w:instrText>ADDIN ZOTERO_ITEM CSL_CITATION {"citationID":"6uDzovxf","properties":{"formattedCitation":"(JOLER; PETROVSKI, 2016)","plainCitation":"(JOLER; PETROVSKI, 2016)","noteIndex":0},"citationItems":[{"id":69,"uris":["http://zotero.org/users/4943855/items/YKTDJCAC"],"uri":["http://zotero.org/users/4943855/items/YKTDJCAC"],"itemData":{"id":69,"type":"webpage","title":"Immaterial Labour and Data Harvesting","container-title":"SHARE LAB","abstract":"This is the first story in our investigation trilogy titled Facebook Algorithmic Factory, created with the intention to map and visualise a complex and invisible exploitation process hidden behind …","URL":"https://labs.rs/en/facebook-algorithmic-factory-immaterial-labour-and-data-harvesting/","language":"en-US","author":[{"family":"Joler","given":"Vladan"},{"family":"Petrovski","given":"Andrej"}],"issued":{"date-parts":[["2016",8,21]]},"accessed":{"date-parts":[["2018",5,19]]}}}],"schema":"https://github.com/citation-style-language/schema/raw/master/csl-citation.json"}</w:instrText>
      </w:r>
      <w:r>
        <w:fldChar w:fldCharType="separate"/>
      </w:r>
      <w:bookmarkStart w:id="1" w:name="__Fieldmark__1079_1356454502"/>
      <w:r>
        <w:rPr>
          <w:rFonts w:cs="Arial" w:ascii="Arial" w:hAnsi="Arial"/>
        </w:rPr>
        <w:t>(</w:t>
      </w:r>
      <w:ins w:id="54" w:author="agente" w:date="2018-09-14T19:55:00Z">
        <w:r>
          <w:rPr>
            <w:rFonts w:cs="Arial" w:ascii="Arial" w:hAnsi="Arial"/>
          </w:rPr>
          <w:t>Joler; Petrovski</w:t>
        </w:r>
      </w:ins>
      <w:del w:id="55" w:author="agente" w:date="2018-09-14T19:55:00Z">
        <w:r>
          <w:rPr>
            <w:rFonts w:cs="Arial" w:ascii="Arial" w:hAnsi="Arial"/>
          </w:rPr>
          <w:delText>JOLER; PETROVSKI</w:delText>
        </w:r>
      </w:del>
      <w:r>
        <w:rPr>
          <w:rFonts w:cs="Arial" w:ascii="Arial" w:hAnsi="Arial"/>
        </w:rPr>
        <w:t>, 2016)</w:t>
      </w:r>
      <w:bookmarkStart w:id="2" w:name="__Fieldmark__142_193002426"/>
      <w:bookmarkStart w:id="3" w:name="__Fieldmark__108_1743353457"/>
      <w:bookmarkEnd w:id="2"/>
      <w:bookmarkEnd w:id="3"/>
      <w:r>
        <w:rPr>
          <w:rFonts w:cs="Arial" w:ascii="Arial" w:hAnsi="Arial"/>
        </w:rPr>
      </w:r>
      <w:r>
        <w:fldChar w:fldCharType="end"/>
      </w:r>
      <w:bookmarkEnd w:id="1"/>
      <w:r>
        <w:rPr>
          <w:rFonts w:cs="Arial" w:ascii="Arial" w:hAnsi="Arial"/>
        </w:rPr>
        <w:t>, essenciais para o trabalho de filtragem de informação que seus softwares exercem. A personalização do conteúdo recebido por cada usuário é vital não apenas para permitir que eles recebam as postagens mais relevantes (de acordo com os critérios de relevância da empresa), mas também para atingir os objetivos do mercado publicitário, responsável por 92% da receita da empresa em 2014 (S</w:t>
      </w:r>
      <w:ins w:id="56" w:author="agente" w:date="2018-09-14T19:56:00Z">
        <w:r>
          <w:rPr>
            <w:rFonts w:cs="Arial" w:ascii="Arial" w:hAnsi="Arial"/>
          </w:rPr>
          <w:t>ilveira</w:t>
        </w:r>
      </w:ins>
      <w:del w:id="57" w:author="agente" w:date="2018-09-14T19:56:00Z">
        <w:r>
          <w:rPr>
            <w:rFonts w:cs="Arial" w:ascii="Arial" w:hAnsi="Arial"/>
          </w:rPr>
          <w:delText>ILVEIRA</w:delText>
        </w:r>
      </w:del>
      <w:r>
        <w:rPr>
          <w:rFonts w:cs="Arial" w:ascii="Arial" w:hAnsi="Arial"/>
        </w:rPr>
        <w:t xml:space="preserve">, 2017). Para uma análise </w:t>
      </w:r>
      <w:del w:id="58" w:author="agente" w:date="2018-09-14T19:56:00Z">
        <w:r>
          <w:rPr>
            <w:rFonts w:cs="Arial" w:ascii="Arial" w:hAnsi="Arial"/>
          </w:rPr>
          <w:delText xml:space="preserve">tão </w:delText>
        </w:r>
      </w:del>
      <w:ins w:id="59" w:author="agente" w:date="2018-09-14T19:56:00Z">
        <w:r>
          <w:rPr>
            <w:rFonts w:cs="Arial" w:ascii="Arial" w:hAnsi="Arial"/>
          </w:rPr>
          <w:t xml:space="preserve">bastante </w:t>
        </w:r>
      </w:ins>
      <w:r>
        <w:rPr>
          <w:rFonts w:cs="Arial" w:ascii="Arial" w:hAnsi="Arial"/>
        </w:rPr>
        <w:t>detalhada do perfil de cada usuário</w:t>
      </w:r>
      <w:ins w:id="60" w:author="agente" w:date="2018-09-14T19:56:00Z">
        <w:r>
          <w:rPr>
            <w:rFonts w:cs="Arial" w:ascii="Arial" w:hAnsi="Arial"/>
          </w:rPr>
          <w:t>,</w:t>
        </w:r>
      </w:ins>
      <w:r>
        <w:rPr>
          <w:rFonts w:cs="Arial" w:ascii="Arial" w:hAnsi="Arial"/>
        </w:rPr>
        <w:t xml:space="preserve"> a empresa especializa-se em produzir novos softwares que </w:t>
      </w:r>
      <w:ins w:id="61" w:author="agente" w:date="2018-09-14T19:56:00Z">
        <w:r>
          <w:rPr>
            <w:rFonts w:cs="Arial" w:ascii="Arial" w:hAnsi="Arial"/>
          </w:rPr>
          <w:t xml:space="preserve">possibilitam </w:t>
        </w:r>
      </w:ins>
      <w:del w:id="62" w:author="agente" w:date="2018-09-14T19:56:00Z">
        <w:r>
          <w:rPr>
            <w:rFonts w:cs="Arial" w:ascii="Arial" w:hAnsi="Arial"/>
          </w:rPr>
          <w:delText>possibilitem</w:delText>
        </w:r>
      </w:del>
      <w:r>
        <w:rPr>
          <w:rFonts w:cs="Arial" w:ascii="Arial" w:hAnsi="Arial"/>
        </w:rPr>
        <w:t xml:space="preserve"> um monitoramento intenso do comportamento, dos interesses e da comunicação de quem a utiliza.</w:t>
      </w:r>
    </w:p>
    <w:p>
      <w:pPr>
        <w:pStyle w:val="Normal"/>
        <w:widowControl w:val="false"/>
        <w:spacing w:lineRule="auto" w:line="360"/>
        <w:ind w:firstLine="851"/>
        <w:jc w:val="both"/>
        <w:rPr>
          <w:rFonts w:ascii="Arial" w:hAnsi="Arial" w:cs="Arial"/>
        </w:rPr>
      </w:pPr>
      <w:r>
        <w:rPr>
          <w:rFonts w:cs="Arial" w:ascii="Arial" w:hAnsi="Arial"/>
        </w:rPr>
        <w:t xml:space="preserve">Para Nick Srnicek (2016), estamos vivendo uma nova fase do capitalismo, </w:t>
      </w:r>
      <w:ins w:id="63" w:author="agente" w:date="2018-09-14T19:57:00Z">
        <w:r>
          <w:rPr>
            <w:rFonts w:cs="Arial" w:ascii="Arial" w:hAnsi="Arial"/>
          </w:rPr>
          <w:t xml:space="preserve">chamado de </w:t>
        </w:r>
      </w:ins>
      <w:del w:id="64" w:author="agente" w:date="2018-09-14T19:57:00Z">
        <w:r>
          <w:rPr>
            <w:rFonts w:cs="Arial" w:ascii="Arial" w:hAnsi="Arial"/>
          </w:rPr>
          <w:delText xml:space="preserve">um </w:delText>
        </w:r>
      </w:del>
      <w:r>
        <w:rPr>
          <w:rFonts w:cs="Arial" w:ascii="Arial" w:hAnsi="Arial"/>
        </w:rPr>
        <w:t xml:space="preserve">“Capitalismo de Plataforma”, </w:t>
      </w:r>
      <w:ins w:id="65" w:author="agente" w:date="2018-09-14T19:57:00Z">
        <w:r>
          <w:rPr>
            <w:rFonts w:cs="Arial" w:ascii="Arial" w:hAnsi="Arial"/>
          </w:rPr>
          <w:t xml:space="preserve">em que </w:t>
        </w:r>
      </w:ins>
      <w:del w:id="66" w:author="agente" w:date="2018-09-14T19:57:00Z">
        <w:r>
          <w:rPr>
            <w:rFonts w:cs="Arial" w:ascii="Arial" w:hAnsi="Arial"/>
          </w:rPr>
          <w:delText xml:space="preserve">onde </w:delText>
        </w:r>
      </w:del>
      <w:r>
        <w:rPr>
          <w:rFonts w:cs="Arial" w:ascii="Arial" w:hAnsi="Arial"/>
        </w:rPr>
        <w:t xml:space="preserve">os dados </w:t>
      </w:r>
      <w:ins w:id="67" w:author="agente" w:date="2018-09-14T19:57:00Z">
        <w:r>
          <w:rPr>
            <w:rFonts w:cs="Arial" w:ascii="Arial" w:hAnsi="Arial"/>
          </w:rPr>
          <w:t xml:space="preserve">são </w:t>
        </w:r>
      </w:ins>
      <w:del w:id="68" w:author="agente" w:date="2018-09-14T19:57:00Z">
        <w:r>
          <w:rPr>
            <w:rFonts w:cs="Arial" w:ascii="Arial" w:hAnsi="Arial"/>
          </w:rPr>
          <w:delText xml:space="preserve">passaram a ser </w:delText>
        </w:r>
      </w:del>
      <w:r>
        <w:rPr>
          <w:rFonts w:cs="Arial" w:ascii="Arial" w:hAnsi="Arial"/>
        </w:rPr>
        <w:t xml:space="preserve">a principal matéria prima e as plataformas o seu modelo de negócio. </w:t>
      </w:r>
    </w:p>
    <w:p>
      <w:pPr>
        <w:pStyle w:val="Normal"/>
        <w:widowControl w:val="false"/>
        <w:ind w:left="2127" w:hanging="0"/>
        <w:jc w:val="both"/>
        <w:rPr>
          <w:rFonts w:ascii="Arial" w:hAnsi="Arial" w:cs="Arial"/>
          <w:sz w:val="22"/>
          <w:szCs w:val="22"/>
        </w:rPr>
      </w:pPr>
      <w:r>
        <w:rPr>
          <w:rFonts w:cs="Arial" w:ascii="Arial" w:hAnsi="Arial"/>
          <w:sz w:val="22"/>
          <w:szCs w:val="22"/>
        </w:rPr>
        <w:t>No século XXI, com base nas mudanças nas tecnologias digitais, os dados se tornaram cada vez mais centrais para as empresas e suas relações com os trabalhadores, clientes e outros capitalistas. A plataforma surgiu como um novo modelo de negócios, capaz de extrair e controlar quantidades imensas de dados, e com essa mudança vimos o aumento de grandes empresas monopolistas. Hoje, o capitalismo das economias de renda alta e média é cada vez mais dominado por essas empresas</w:t>
      </w:r>
      <w:r>
        <w:rPr>
          <w:rStyle w:val="Ncoradanotaderodap"/>
          <w:rFonts w:cs="Arial" w:ascii="Arial" w:hAnsi="Arial"/>
          <w:sz w:val="22"/>
          <w:szCs w:val="22"/>
        </w:rPr>
        <w:footnoteReference w:id="3"/>
      </w:r>
      <w:r>
        <w:rPr>
          <w:rFonts w:cs="Arial" w:ascii="Arial" w:hAnsi="Arial"/>
          <w:sz w:val="22"/>
          <w:szCs w:val="22"/>
        </w:rPr>
        <w:t xml:space="preserve"> (</w:t>
      </w:r>
      <w:ins w:id="69" w:author="agente" w:date="2018-09-14T19:59:00Z">
        <w:r>
          <w:rPr>
            <w:rFonts w:cs="Arial" w:ascii="Arial" w:hAnsi="Arial"/>
            <w:sz w:val="22"/>
            <w:szCs w:val="22"/>
          </w:rPr>
          <w:t>Srnicek</w:t>
        </w:r>
      </w:ins>
      <w:del w:id="70" w:author="agente" w:date="2018-09-14T19:59:00Z">
        <w:r>
          <w:rPr>
            <w:rFonts w:cs="Arial" w:ascii="Arial" w:hAnsi="Arial"/>
            <w:sz w:val="22"/>
            <w:szCs w:val="22"/>
          </w:rPr>
          <w:delText>SRNICEK</w:delText>
        </w:r>
      </w:del>
      <w:r>
        <w:rPr>
          <w:rFonts w:cs="Arial" w:ascii="Arial" w:hAnsi="Arial"/>
          <w:sz w:val="22"/>
          <w:szCs w:val="22"/>
        </w:rPr>
        <w:t xml:space="preserve">, 2016, </w:t>
      </w:r>
      <w:del w:id="71" w:author="agente" w:date="2018-09-14T20:12:00Z">
        <w:r>
          <w:rPr>
            <w:rFonts w:cs="Arial" w:ascii="Arial" w:hAnsi="Arial"/>
            <w:sz w:val="22"/>
            <w:szCs w:val="22"/>
          </w:rPr>
          <w:delText>p.</w:delText>
        </w:r>
      </w:del>
      <w:r>
        <w:rPr>
          <w:rFonts w:cs="Arial" w:ascii="Arial" w:hAnsi="Arial"/>
          <w:sz w:val="22"/>
          <w:szCs w:val="22"/>
        </w:rPr>
        <w:t xml:space="preserve">12, tradução nossa). </w:t>
      </w:r>
    </w:p>
    <w:p>
      <w:pPr>
        <w:pStyle w:val="Normal"/>
        <w:widowControl w:val="false"/>
        <w:spacing w:lineRule="auto" w:line="360"/>
        <w:ind w:firstLine="720"/>
        <w:jc w:val="both"/>
        <w:rPr>
          <w:rFonts w:ascii="Arial" w:hAnsi="Arial" w:cs="Arial"/>
        </w:rPr>
      </w:pPr>
      <w:r>
        <w:rPr>
          <w:rFonts w:cs="Arial" w:ascii="Arial" w:hAnsi="Arial"/>
        </w:rPr>
      </w:r>
    </w:p>
    <w:p>
      <w:pPr>
        <w:pStyle w:val="Normal"/>
        <w:spacing w:lineRule="auto" w:line="360"/>
        <w:ind w:firstLine="720"/>
        <w:jc w:val="both"/>
        <w:rPr>
          <w:rFonts w:ascii="Arial" w:hAnsi="Arial" w:cs="Arial"/>
        </w:rPr>
      </w:pPr>
      <w:r>
        <w:rPr>
          <w:rFonts w:cs="Arial" w:ascii="Arial" w:hAnsi="Arial"/>
        </w:rPr>
        <w:t xml:space="preserve">O autor define plataforma como “infraestruturas digitais, que permitem </w:t>
      </w:r>
      <w:ins w:id="72" w:author="agente" w:date="2018-09-14T20:00:00Z">
        <w:r>
          <w:rPr>
            <w:rFonts w:cs="Arial" w:ascii="Arial" w:hAnsi="Arial"/>
          </w:rPr>
          <w:t xml:space="preserve">que </w:t>
        </w:r>
      </w:ins>
      <w:r>
        <w:rPr>
          <w:rFonts w:cs="Arial" w:ascii="Arial" w:hAnsi="Arial"/>
        </w:rPr>
        <w:t>dois ou mais grupos interajam”</w:t>
      </w:r>
      <w:r>
        <w:rPr>
          <w:rStyle w:val="Ncoradanotaderodap"/>
          <w:rFonts w:cs="Arial" w:ascii="Arial" w:hAnsi="Arial"/>
        </w:rPr>
        <w:footnoteReference w:id="4"/>
      </w:r>
      <w:r>
        <w:rPr>
          <w:rFonts w:cs="Arial" w:ascii="Arial" w:hAnsi="Arial"/>
        </w:rPr>
        <w:t xml:space="preserve"> (Ibid., </w:t>
      </w:r>
      <w:del w:id="73" w:author="agente" w:date="2018-09-14T20:12:00Z">
        <w:r>
          <w:rPr>
            <w:rFonts w:cs="Arial" w:ascii="Arial" w:hAnsi="Arial"/>
          </w:rPr>
          <w:delText xml:space="preserve">p. </w:delText>
        </w:r>
      </w:del>
      <w:r>
        <w:rPr>
          <w:rFonts w:cs="Arial" w:ascii="Arial" w:hAnsi="Arial"/>
        </w:rPr>
        <w:t>31, tradução nossa). Elas posicionam-se como intermediárias que reúnem tipos diferentes de usuários, como “clientes, anunciantes, provedores de serviços, produtores, fornecedores e até objetos físicos”</w:t>
      </w:r>
      <w:r>
        <w:rPr>
          <w:rStyle w:val="Ncoradanotaderodap"/>
          <w:rFonts w:cs="Arial" w:ascii="Arial" w:hAnsi="Arial"/>
        </w:rPr>
        <w:footnoteReference w:id="5"/>
      </w:r>
      <w:r>
        <w:rPr>
          <w:rFonts w:cs="Arial" w:ascii="Arial" w:hAnsi="Arial"/>
        </w:rPr>
        <w:t xml:space="preserve"> (Ibid., </w:t>
      </w:r>
      <w:del w:id="74" w:author="agente" w:date="2018-09-14T20:12:00Z">
        <w:r>
          <w:rPr>
            <w:rFonts w:cs="Arial" w:ascii="Arial" w:hAnsi="Arial"/>
          </w:rPr>
          <w:delText>p.</w:delText>
        </w:r>
      </w:del>
      <w:r>
        <w:rPr>
          <w:rFonts w:cs="Arial" w:ascii="Arial" w:hAnsi="Arial"/>
        </w:rPr>
        <w:t xml:space="preserve"> 31, tradução nossa) e possuem a vantagem de </w:t>
      </w:r>
      <w:ins w:id="75" w:author="agente" w:date="2018-09-14T20:00:00Z">
        <w:r>
          <w:rPr>
            <w:rFonts w:cs="Arial" w:ascii="Arial" w:hAnsi="Arial"/>
          </w:rPr>
          <w:t xml:space="preserve">operarem </w:t>
        </w:r>
      </w:ins>
      <w:del w:id="76" w:author="agente" w:date="2018-09-14T20:00:00Z">
        <w:r>
          <w:rPr>
            <w:rFonts w:cs="Arial" w:ascii="Arial" w:hAnsi="Arial"/>
          </w:rPr>
          <w:delText xml:space="preserve">poder operar </w:delText>
        </w:r>
      </w:del>
      <w:r>
        <w:rPr>
          <w:rFonts w:cs="Arial" w:ascii="Arial" w:hAnsi="Arial"/>
        </w:rPr>
        <w:t xml:space="preserve">em qualquer lugar onde </w:t>
      </w:r>
      <w:ins w:id="77" w:author="agente" w:date="2018-09-14T20:00:00Z">
        <w:r>
          <w:rPr>
            <w:rFonts w:cs="Arial" w:ascii="Arial" w:hAnsi="Arial"/>
          </w:rPr>
          <w:t xml:space="preserve">ocorra </w:t>
        </w:r>
      </w:ins>
      <w:del w:id="78" w:author="agente" w:date="2018-09-14T20:00:00Z">
        <w:r>
          <w:rPr>
            <w:rFonts w:cs="Arial" w:ascii="Arial" w:hAnsi="Arial"/>
          </w:rPr>
          <w:delText xml:space="preserve">a </w:delText>
        </w:r>
      </w:del>
      <w:r>
        <w:rPr>
          <w:rFonts w:cs="Arial" w:ascii="Arial" w:hAnsi="Arial"/>
        </w:rPr>
        <w:t>interação digital</w:t>
      </w:r>
      <w:del w:id="79" w:author="agente" w:date="2018-09-14T20:00:00Z">
        <w:r>
          <w:rPr>
            <w:rFonts w:cs="Arial" w:ascii="Arial" w:hAnsi="Arial"/>
          </w:rPr>
          <w:delText xml:space="preserve"> ocorra</w:delText>
        </w:r>
      </w:del>
      <w:r>
        <w:rPr>
          <w:rFonts w:cs="Arial" w:ascii="Arial" w:hAnsi="Arial"/>
        </w:rPr>
        <w:t>. Plataformas de publicidade, como o Google e o Facebook, marcam as primeiras tentativas de criar um modelo de negócio que se adequasse à era digital. Elas acompanharam a popularização da web e se apropriaram da narrativa da internet como ferramenta para democratizar a comunicação e acabar com o monopólio dos jornais e outras mídias de massa sobre o que era expressado na sociedade (</w:t>
      </w:r>
      <w:ins w:id="80" w:author="agente" w:date="2018-09-14T20:12:00Z">
        <w:r>
          <w:rPr>
            <w:rFonts w:cs="Arial" w:ascii="Arial" w:hAnsi="Arial"/>
          </w:rPr>
          <w:t>Srnicek</w:t>
        </w:r>
      </w:ins>
      <w:del w:id="81" w:author="agente" w:date="2018-09-14T20:12:00Z">
        <w:r>
          <w:rPr>
            <w:rFonts w:cs="Arial" w:ascii="Arial" w:hAnsi="Arial"/>
          </w:rPr>
          <w:delText>SRNICEK</w:delText>
        </w:r>
      </w:del>
      <w:r>
        <w:rPr>
          <w:rFonts w:cs="Arial" w:ascii="Arial" w:hAnsi="Arial"/>
        </w:rPr>
        <w:t>, 2016). Atualmente, apesar de negar o status de monopólio, empresas como o Facebook demonstram dificuldades em apontar concorrentes diretos (</w:t>
      </w:r>
      <w:ins w:id="82" w:author="agente" w:date="2018-09-14T20:13:00Z">
        <w:r>
          <w:rPr>
            <w:rFonts w:cs="Arial" w:ascii="Arial" w:hAnsi="Arial"/>
          </w:rPr>
          <w:t>Jeong</w:t>
        </w:r>
      </w:ins>
      <w:del w:id="83" w:author="agente" w:date="2018-09-14T20:13:00Z">
        <w:r>
          <w:rPr>
            <w:rFonts w:cs="Arial" w:ascii="Arial" w:hAnsi="Arial"/>
          </w:rPr>
          <w:delText>JEONG</w:delText>
        </w:r>
      </w:del>
      <w:r>
        <w:rPr>
          <w:rFonts w:cs="Arial" w:ascii="Arial" w:hAnsi="Arial"/>
        </w:rPr>
        <w:t xml:space="preserve">, 2018). </w:t>
      </w:r>
    </w:p>
    <w:p>
      <w:pPr>
        <w:pStyle w:val="Normal"/>
        <w:widowControl w:val="false"/>
        <w:spacing w:lineRule="auto" w:line="360"/>
        <w:ind w:firstLine="720"/>
        <w:jc w:val="both"/>
        <w:rPr>
          <w:rFonts w:ascii="Arial" w:hAnsi="Arial" w:cs="Arial"/>
        </w:rPr>
      </w:pPr>
      <w:r>
        <w:rPr>
          <w:rFonts w:cs="Arial" w:ascii="Arial" w:hAnsi="Arial"/>
        </w:rPr>
        <w:t xml:space="preserve">Shoshana Zuboff (2015) possui um entendimento parecido, mas insere nesse contexto a possibilidade de modificação de comportamento que as plataformas trazem. Ela define esse sistema econômico contemporâneo, que possui em sua centralidade técnicas como </w:t>
      </w:r>
      <w:del w:id="84" w:author="agente" w:date="2018-09-14T20:13:00Z">
        <w:r>
          <w:rPr>
            <w:rFonts w:cs="Arial" w:ascii="Arial" w:hAnsi="Arial"/>
          </w:rPr>
          <w:delText xml:space="preserve"> </w:delText>
        </w:r>
      </w:del>
      <w:r>
        <w:rPr>
          <w:rFonts w:cs="Arial" w:ascii="Arial" w:hAnsi="Arial"/>
          <w:i/>
        </w:rPr>
        <w:t>data mining</w:t>
      </w:r>
      <w:r>
        <w:rPr>
          <w:rFonts w:cs="Arial" w:ascii="Arial" w:hAnsi="Arial"/>
        </w:rPr>
        <w:t xml:space="preserve"> e </w:t>
      </w:r>
      <w:r>
        <w:rPr>
          <w:rFonts w:cs="Arial" w:ascii="Arial" w:hAnsi="Arial"/>
          <w:i/>
        </w:rPr>
        <w:t>profiling</w:t>
      </w:r>
      <w:r>
        <w:rPr>
          <w:rFonts w:cs="Arial" w:ascii="Arial" w:hAnsi="Arial"/>
        </w:rPr>
        <w:t xml:space="preserve">, como </w:t>
      </w:r>
      <w:del w:id="85" w:author="agente" w:date="2018-09-14T20:13:00Z">
        <w:r>
          <w:rPr>
            <w:rFonts w:cs="Arial" w:ascii="Arial" w:hAnsi="Arial"/>
          </w:rPr>
          <w:delText xml:space="preserve">um </w:delText>
        </w:r>
      </w:del>
      <w:r>
        <w:rPr>
          <w:rFonts w:cs="Arial" w:ascii="Arial" w:hAnsi="Arial"/>
        </w:rPr>
        <w:t>Capitalismo de Vigilância: “uma nova forma de capitalismo informacional que visa prever e modificar o comportamento humano como forma de produzir receita e controle de mercado” (</w:t>
      </w:r>
      <w:del w:id="86" w:author="agente" w:date="2018-09-14T20:14:00Z">
        <w:r>
          <w:rPr>
            <w:rFonts w:cs="Arial" w:ascii="Arial" w:hAnsi="Arial"/>
          </w:rPr>
          <w:delText>p.</w:delText>
        </w:r>
      </w:del>
      <w:r>
        <w:rPr>
          <w:rFonts w:cs="Arial" w:ascii="Arial" w:hAnsi="Arial"/>
        </w:rPr>
        <w:t xml:space="preserve">75). </w:t>
      </w:r>
      <w:commentRangeStart w:id="3"/>
      <w:r>
        <w:rPr>
          <w:rFonts w:cs="Arial" w:ascii="Arial" w:hAnsi="Arial"/>
        </w:rPr>
        <w:t>O Google é visto como pioneiro nessa forma de extrair valor da coleta e análise massiva de dados com intuito preditivo e performativo, e seu modelo de negócio é a base do sistema econômico descrito por Zuboff</w:t>
      </w:r>
      <w:r>
        <w:rPr>
          <w:rFonts w:cs="Arial" w:ascii="Arial" w:hAnsi="Arial"/>
        </w:rPr>
      </w:r>
      <w:commentRangeEnd w:id="3"/>
      <w:r>
        <w:commentReference w:id="3"/>
      </w:r>
      <w:r>
        <w:rPr>
          <w:rFonts w:cs="Arial" w:ascii="Arial" w:hAnsi="Arial"/>
        </w:rPr>
        <w:t>. Ao pensar no funcionamento do buscador, apenas um dos serviços da empresa, onde centenas de dados dos usuários são analisados de forma que é possível criar um perfil de identificação única de cada usuário e prever o seu comportamento com base em comportamentos prévios e correlações, para assim entregar a ele uma fórmula de resultados de busca certeiros – tanto para os anunciantes, quanto para os desejos e necessidades do usuário – a autora mostra que a propriedade dos meios de modificação do comportamento é hoje uma forma de poder equivalente, ou superior, à propriedade dos meios de produção (</w:t>
      </w:r>
      <w:ins w:id="87" w:author="agente" w:date="2018-09-14T20:15:00Z">
        <w:r>
          <w:rPr>
            <w:rFonts w:cs="Arial" w:ascii="Arial" w:hAnsi="Arial"/>
          </w:rPr>
          <w:t>Zuboff</w:t>
        </w:r>
      </w:ins>
      <w:del w:id="88" w:author="agente" w:date="2018-09-14T20:15:00Z">
        <w:r>
          <w:rPr>
            <w:rFonts w:cs="Arial" w:ascii="Arial" w:hAnsi="Arial"/>
          </w:rPr>
          <w:delText>ZUBOFF</w:delText>
        </w:r>
      </w:del>
      <w:r>
        <w:rPr>
          <w:rFonts w:cs="Arial" w:ascii="Arial" w:hAnsi="Arial"/>
        </w:rPr>
        <w:t>, 2015).</w:t>
      </w:r>
    </w:p>
    <w:p>
      <w:pPr>
        <w:pStyle w:val="Normal"/>
        <w:spacing w:lineRule="auto" w:line="360"/>
        <w:ind w:firstLine="720"/>
        <w:jc w:val="both"/>
        <w:rPr>
          <w:rFonts w:ascii="Arial" w:hAnsi="Arial" w:cs="Arial"/>
        </w:rPr>
      </w:pPr>
      <w:r>
        <w:rPr>
          <w:rFonts w:cs="Arial" w:ascii="Arial" w:hAnsi="Arial"/>
        </w:rPr>
        <w:t>Ao tratarmos da coleta massiva de dados como parte central do modelo de negócio dessas plataformas, é importante lembrar que esse tipo de monitoramento, apesar de servir também para fortalecer parcerias com governos e vigiar ações ilegais ou mesmo acompanhar ativistas e movimentos sociais, não se preocupa com indivíduos identificáveis, mas sim com perfis. O perfil pode ser descrito como “um conjunto de traços que não concerne a um indivíduo específico, mas sim expressa relações entre indivíduos, sendo mais interpessoal do que intrapessoal” (</w:t>
      </w:r>
      <w:ins w:id="89" w:author="agente" w:date="2018-09-14T20:16:00Z">
        <w:r>
          <w:rPr>
            <w:rFonts w:cs="Arial" w:ascii="Arial" w:hAnsi="Arial"/>
          </w:rPr>
          <w:t>Bruno, 161</w:t>
        </w:r>
      </w:ins>
      <w:del w:id="90" w:author="agente" w:date="2018-09-14T20:16:00Z">
        <w:r>
          <w:rPr>
            <w:rFonts w:cs="Arial" w:ascii="Arial" w:hAnsi="Arial"/>
          </w:rPr>
          <w:delText>BRUNO, p. 161</w:delText>
        </w:r>
      </w:del>
      <w:r>
        <w:rPr>
          <w:rFonts w:cs="Arial" w:ascii="Arial" w:hAnsi="Arial"/>
        </w:rPr>
        <w:t xml:space="preserve">). Para Fernanda Bruno, os perfis são simulações de identidades e padrões estimativos que antecipam potencialidades </w:t>
        <w:softHyphen/>
        <w:t>– sejam elas de consumo, econômicas, comportamentais, entre outras. Assim o principal objetivo para a sua criação é “usar um conjunto de informações pessoais para agir sobre similares” (Ibid.) e orientar um comportamento futuro. Ela explica que “a inadequação ao perfil não representa um desvio, mas uma contingência, uma particularidade a ser não corrigida, mas incorporada aos próprios cálculos futuros de definição de perfil”(Ibid.).</w:t>
      </w:r>
    </w:p>
    <w:p>
      <w:pPr>
        <w:pStyle w:val="Normal"/>
        <w:spacing w:lineRule="auto" w:line="360"/>
        <w:ind w:firstLine="720"/>
        <w:jc w:val="both"/>
        <w:rPr>
          <w:rFonts w:ascii="Arial" w:hAnsi="Arial" w:cs="Arial"/>
        </w:rPr>
      </w:pPr>
      <w:r>
        <w:rPr>
          <w:rFonts w:cs="Arial" w:ascii="Arial" w:hAnsi="Arial"/>
        </w:rPr>
        <w:t>Antoinette Rouvroy e Thomas Berns (2015) descrevem essas práticas (</w:t>
      </w:r>
      <w:r>
        <w:rPr>
          <w:rFonts w:cs="Arial" w:ascii="Arial" w:hAnsi="Arial"/>
          <w:i/>
        </w:rPr>
        <w:t>profiling</w:t>
      </w:r>
      <w:r>
        <w:rPr>
          <w:rFonts w:cs="Arial" w:ascii="Arial" w:hAnsi="Arial"/>
        </w:rPr>
        <w:t xml:space="preserve"> e </w:t>
      </w:r>
      <w:r>
        <w:rPr>
          <w:rFonts w:cs="Arial" w:ascii="Arial" w:hAnsi="Arial"/>
          <w:i/>
        </w:rPr>
        <w:t>data mining</w:t>
      </w:r>
      <w:r>
        <w:rPr>
          <w:rFonts w:cs="Arial" w:ascii="Arial" w:hAnsi="Arial"/>
        </w:rPr>
        <w:t xml:space="preserve">) como um tipo de governamentalidade algorítmica, que trabalha com correlações e não com a norma, </w:t>
      </w:r>
      <w:ins w:id="91" w:author="agente" w:date="2018-09-14T20:17:00Z">
        <w:r>
          <w:rPr>
            <w:rFonts w:cs="Arial" w:ascii="Arial" w:hAnsi="Arial"/>
          </w:rPr>
          <w:t xml:space="preserve">em que </w:t>
        </w:r>
      </w:ins>
      <w:del w:id="92" w:author="agente" w:date="2018-09-14T20:17:00Z">
        <w:r>
          <w:rPr>
            <w:rFonts w:cs="Arial" w:ascii="Arial" w:hAnsi="Arial"/>
          </w:rPr>
          <w:delText>onde</w:delText>
        </w:r>
      </w:del>
      <w:r>
        <w:rPr>
          <w:rFonts w:cs="Arial" w:ascii="Arial" w:hAnsi="Arial"/>
        </w:rPr>
        <w:t xml:space="preserve"> todo comportamento é abstraído do contexto no qual apareceu e reduzido a dado. Nesse caso, é a própria correlação que dá sentido a esses dados. Assim, o saber produzido no nível da elaboração de perfil é pouco disponível ou perceptível pelos indivíduos sujeitos a essa ação. Essa ofuscação é intencional e serve para tornar a plataforma um local onde as restrições que por lá existam não sejam de fato sentidas e o ambiente continue propício para a ação. Não há dúvidas de que cada plataforma possui suas próprias visões de comportamentos desejáveis e indesejáveis dos usuários que a utilizam, porém, ao invés de conter certos movimentos, preferem tornar a “desobediência (ou certas formas de marginalidade) sempre mais improváveis (na medida em que estas teriam sempre já sido antecipadas)” (</w:t>
      </w:r>
      <w:del w:id="93" w:author="agente" w:date="2018-09-14T20:19:00Z">
        <w:r>
          <w:rPr>
            <w:rFonts w:cs="Arial" w:ascii="Arial" w:hAnsi="Arial"/>
          </w:rPr>
          <w:delText xml:space="preserve">p. </w:delText>
        </w:r>
      </w:del>
      <w:r>
        <w:rPr>
          <w:rFonts w:cs="Arial" w:ascii="Arial" w:hAnsi="Arial"/>
        </w:rPr>
        <w:t>41). A modulação é mais vantajosa do que a restrição e a governamentalidade algorítmica, “assim como a segurança para Foucault, trataria-se de assegurar as circulações” (</w:t>
      </w:r>
      <w:del w:id="94" w:author="agente" w:date="2018-09-14T20:19:00Z">
        <w:r>
          <w:rPr>
            <w:rFonts w:cs="Arial" w:ascii="Arial" w:hAnsi="Arial"/>
          </w:rPr>
          <w:delText>p.</w:delText>
        </w:r>
      </w:del>
      <w:r>
        <w:rPr>
          <w:rFonts w:cs="Arial" w:ascii="Arial" w:hAnsi="Arial"/>
        </w:rPr>
        <w:t>43).</w:t>
      </w:r>
    </w:p>
    <w:p>
      <w:pPr>
        <w:pStyle w:val="Normal"/>
        <w:spacing w:lineRule="auto" w:line="360"/>
        <w:ind w:firstLine="720"/>
        <w:jc w:val="both"/>
        <w:rPr>
          <w:rFonts w:ascii="Arial" w:hAnsi="Arial" w:cs="Arial"/>
        </w:rPr>
      </w:pPr>
      <w:r>
        <w:rPr>
          <w:rFonts w:cs="Arial" w:ascii="Arial" w:hAnsi="Arial"/>
        </w:rPr>
        <w:t>Para Van Djick (2013), essas plataformas possibilitam um típico específico de capital social, o da conectividade. Plataformas promovem e invisibilizam, algoritmicamente, algumas informações em comparação a outras. Elas fazem o mesmo com as conexões interpessoais dentro de suas redes: algoritmos definem quais laços devem ser fortalecidos, e quais serão enfraquecidos. Com isso, o nível de conectividade de cada usuário é um dos fatores que define sua visibilidade nesses ambientes (</w:t>
      </w:r>
      <w:ins w:id="95" w:author="agente" w:date="2018-09-14T20:20:00Z">
        <w:r>
          <w:rPr>
            <w:rFonts w:cs="Arial" w:ascii="Arial" w:hAnsi="Arial"/>
          </w:rPr>
          <w:t>Araújo</w:t>
        </w:r>
      </w:ins>
      <w:del w:id="96" w:author="agente" w:date="2018-09-14T20:20:00Z">
        <w:r>
          <w:rPr>
            <w:rFonts w:cs="Arial" w:ascii="Arial" w:hAnsi="Arial"/>
          </w:rPr>
          <w:delText>ARAÚJO</w:delText>
        </w:r>
      </w:del>
      <w:r>
        <w:rPr>
          <w:rFonts w:cs="Arial" w:ascii="Arial" w:hAnsi="Arial"/>
        </w:rPr>
        <w:t xml:space="preserve">, 2017; </w:t>
      </w:r>
      <w:ins w:id="97" w:author="agente" w:date="2018-09-14T20:20:00Z">
        <w:r>
          <w:rPr>
            <w:rFonts w:cs="Arial" w:ascii="Arial" w:hAnsi="Arial"/>
          </w:rPr>
          <w:t>Jurno</w:t>
        </w:r>
      </w:ins>
      <w:del w:id="98" w:author="agente" w:date="2018-09-14T20:20:00Z">
        <w:r>
          <w:rPr>
            <w:rFonts w:cs="Arial" w:ascii="Arial" w:hAnsi="Arial"/>
          </w:rPr>
          <w:delText>JURNO</w:delText>
        </w:r>
      </w:del>
      <w:r>
        <w:rPr>
          <w:rFonts w:cs="Arial" w:ascii="Arial" w:hAnsi="Arial"/>
        </w:rPr>
        <w:t>, 2015)). Plataformas como o Facebook, que possuem como principal fonte de renda a mediação da entrega de publicidade, seguem investindo em definir formas para quantificar o coeficiente de influência de cada usuário, como mostra a patente US20170277691A1 (</w:t>
      </w:r>
      <w:ins w:id="99" w:author="agente" w:date="2018-09-14T20:20:00Z">
        <w:r>
          <w:rPr>
            <w:rFonts w:cs="Arial" w:ascii="Arial" w:hAnsi="Arial"/>
          </w:rPr>
          <w:t>Agarwal</w:t>
        </w:r>
      </w:ins>
      <w:del w:id="100" w:author="agente" w:date="2018-09-14T20:20:00Z">
        <w:r>
          <w:rPr>
            <w:rFonts w:cs="Arial" w:ascii="Arial" w:hAnsi="Arial"/>
          </w:rPr>
          <w:delText>AGARWAL</w:delText>
        </w:r>
      </w:del>
      <w:r>
        <w:rPr>
          <w:rFonts w:cs="Arial" w:ascii="Arial" w:hAnsi="Arial"/>
        </w:rPr>
        <w:t>, 2016). Com o título Quantifying Social Influence, o requerimento de patente refere-se a uma tecnologia que permite analisar os dados de interação de usuários em uma rede social online para ranquear seu nível de influencia com base no conteúdo compartilhado pelo mesmo e na interação de sua “audiência” com esse conteúdo, para assim poder “performar um tipo de ação com base no coeficiente de influência social do usuário” (</w:t>
      </w:r>
      <w:ins w:id="101" w:author="agente" w:date="2018-09-14T20:21:00Z">
        <w:r>
          <w:rPr>
            <w:rFonts w:cs="Arial" w:ascii="Arial" w:hAnsi="Arial"/>
          </w:rPr>
          <w:t>Agarwal</w:t>
        </w:r>
      </w:ins>
      <w:del w:id="102" w:author="agente" w:date="2018-09-14T20:21:00Z">
        <w:r>
          <w:rPr>
            <w:rFonts w:cs="Arial" w:ascii="Arial" w:hAnsi="Arial"/>
          </w:rPr>
          <w:delText>AGARWAL</w:delText>
        </w:r>
      </w:del>
      <w:r>
        <w:rPr>
          <w:rFonts w:cs="Arial" w:ascii="Arial" w:hAnsi="Arial"/>
        </w:rPr>
        <w:t xml:space="preserve">, 2016, tradução nossa, online).   </w:t>
      </w:r>
    </w:p>
    <w:p>
      <w:pPr>
        <w:pStyle w:val="Normal"/>
        <w:widowControl w:val="false"/>
        <w:spacing w:lineRule="auto" w:line="360"/>
        <w:ind w:firstLine="851"/>
        <w:jc w:val="both"/>
        <w:rPr/>
      </w:pPr>
      <w:commentRangeStart w:id="4"/>
      <w:r>
        <w:rPr>
          <w:rFonts w:cs="Arial" w:ascii="Arial" w:hAnsi="Arial"/>
        </w:rPr>
        <w:t xml:space="preserve">Com base na ideia foucaultiana </w:t>
      </w:r>
      <w:r>
        <w:rPr>
          <w:rFonts w:cs="Arial" w:ascii="Arial" w:hAnsi="Arial"/>
        </w:rPr>
      </w:r>
      <w:commentRangeEnd w:id="4"/>
      <w:r>
        <w:commentReference w:id="4"/>
      </w:r>
      <w:r>
        <w:rPr>
          <w:rFonts w:cs="Arial" w:ascii="Arial" w:hAnsi="Arial"/>
        </w:rPr>
        <w:t xml:space="preserve">de que o poder está diretamente ligado à produção de verdade e ao saber, </w:t>
      </w:r>
      <w:r>
        <w:fldChar w:fldCharType="begin"/>
      </w:r>
      <w:r>
        <w:instrText>ADDIN ZOTERO_ITEM CSL_CITATION {"citationID":"yJ1JGBCG","properties":{"formattedCitation":"(FOUCAULT, 2013)","plainCitation":"(FOUCAULT, 2013)","dontUpdate":true,"noteIndex":0},"citationItems":[{"id":163,"uris":["http://zotero.org/users/4943855/items/GAMTSDDW"],"uri":["http://zotero.org/users/4943855/items/GAMTSDDW"],"itemData":{"id":163,"type":"book","title":"A Verdade E As Formas Jurídicas","publisher":"NAU","edition":"Edição: 4ª","source":"Amazon","abstract":"Este livro é um conjunto de cinco conferências pronunciadas na PUC-Rio por Michel Foucault em 1973, tratando, pela primeira vez em seu pensamento, da demonstração de vínculo entre os sistemas de verdade e as práticas sociais e políticas, de onde provêm e onde se investem. Nessas conferências, Foucault antecipa questões que mais tarde seriam desenvolvidas em Vigiar e Punir, além de propor uma leitura ante epistemológica de Nietzsche, a revelação da existência de uma tensão entre prova e inquérito na antiguidade greco-romana através de uma fascinante análise do Édipo de Sófocles e a hipótese de um processo ternário, articulando as formas de produção da verdade no Ocidente. Esta publicação consiste no único trabalho amplo do autor entre 1969 e 1975.","ISBN":"978-85-8128-016-5","language":"Português","author":[{"family":"Foucault","given":"Michel"}],"issued":{"date-parts":[["2013"]]}}}],"schema":"https://github.com/citation-style-language/schema/raw/master/csl-citation.json"}</w:instrText>
      </w:r>
      <w:r>
        <w:fldChar w:fldCharType="separate"/>
      </w:r>
      <w:bookmarkStart w:id="4" w:name="__Fieldmark__1228_1356454502"/>
      <w:r>
        <w:rPr>
          <w:rFonts w:cs="Arial" w:ascii="Arial" w:hAnsi="Arial"/>
        </w:rPr>
        <w:t>(FOUCAULT, 2013)</w:t>
      </w:r>
      <w:bookmarkStart w:id="5" w:name="__Fieldmark__324_193002426"/>
      <w:bookmarkStart w:id="6" w:name="__Fieldmark__1240_1804063266"/>
      <w:bookmarkStart w:id="7" w:name="__Fieldmark__349_1743353457"/>
      <w:bookmarkStart w:id="8" w:name="__Fieldmark__3242_70101425"/>
      <w:bookmarkEnd w:id="5"/>
      <w:bookmarkEnd w:id="6"/>
      <w:bookmarkEnd w:id="7"/>
      <w:bookmarkEnd w:id="8"/>
      <w:r>
        <w:rPr>
          <w:rFonts w:cs="Arial" w:ascii="Arial" w:hAnsi="Arial"/>
        </w:rPr>
      </w:r>
      <w:r>
        <w:fldChar w:fldCharType="end"/>
      </w:r>
      <w:bookmarkEnd w:id="4"/>
      <w:r>
        <w:rPr>
          <w:rFonts w:cs="Arial" w:ascii="Arial" w:hAnsi="Arial"/>
        </w:rPr>
        <w:t>, é possível afirmar que as grandes plataformas de mídia social</w:t>
      </w:r>
      <w:ins w:id="103" w:author="agente" w:date="2018-09-14T20:23:00Z">
        <w:r>
          <w:rPr>
            <w:rFonts w:cs="Arial" w:ascii="Arial" w:hAnsi="Arial"/>
          </w:rPr>
          <w:t>,</w:t>
        </w:r>
      </w:ins>
      <w:r>
        <w:rPr>
          <w:rFonts w:cs="Arial" w:ascii="Arial" w:hAnsi="Arial"/>
        </w:rPr>
        <w:t xml:space="preserve"> como o Facebook</w:t>
      </w:r>
      <w:ins w:id="104" w:author="agente" w:date="2018-09-14T20:23:00Z">
        <w:r>
          <w:rPr>
            <w:rFonts w:cs="Arial" w:ascii="Arial" w:hAnsi="Arial"/>
          </w:rPr>
          <w:t>,</w:t>
        </w:r>
      </w:ins>
      <w:r>
        <w:rPr>
          <w:rFonts w:cs="Arial" w:ascii="Arial" w:hAnsi="Arial"/>
        </w:rPr>
        <w:t xml:space="preserve"> possuem </w:t>
      </w:r>
      <w:commentRangeStart w:id="5"/>
      <w:r>
        <w:rPr>
          <w:rFonts w:cs="Arial" w:ascii="Arial" w:hAnsi="Arial"/>
        </w:rPr>
        <w:t>um saber e um poder enorme</w:t>
      </w:r>
      <w:r>
        <w:rPr>
          <w:rFonts w:cs="Arial" w:ascii="Arial" w:hAnsi="Arial"/>
        </w:rPr>
      </w:r>
      <w:commentRangeEnd w:id="5"/>
      <w:r>
        <w:commentReference w:id="5"/>
      </w:r>
      <w:r>
        <w:rPr>
          <w:rFonts w:cs="Arial" w:ascii="Arial" w:hAnsi="Arial"/>
        </w:rPr>
        <w:t xml:space="preserve"> sobre os usuários que interagem por meio delas. Esse poder só é possível a partir da coleta massiva de dados possibilitada pelas tecnologias cibernéticas utilizadas pela empresa, e o valioso saber que resulta dessas práticas é protegido em seus bancos de dados </w:t>
      </w:r>
      <w:r>
        <w:fldChar w:fldCharType="begin"/>
      </w:r>
      <w:r>
        <w:instrText>ADDIN ZOTERO_ITEM CSL_CITATION {"citationID":"i80Zb9Mh","properties":{"formattedCitation":"(MORTENSON, 2017)","plainCitation":"(MORTENSON, 2017)","noteIndex":0},"citationItems":[{"id":195,"uris":["http://zotero.org/users/4943855/items/ATSHPUYL"],"uri":["http://zotero.org/users/4943855/items/ATSHPUYL"],"itemData":{"id":195,"type":"webpage","title":"2017 Year in review: Data centers","container-title":"Facebook Code","abstract":"Looking back at the new technologies and advancements from Facebook engineering in 2017.","URL":"https://code.facebook.com/posts/392743124493876/2017-year-in-review-data-centers/","shortTitle":"2017 Year in review","language":"en","author":[{"family":"Mortenson","given":"David"}],"issued":{"date-parts":[["2017"]]},"accessed":{"date-parts":[["2018",6,25]]}}}],"schema":"https://github.com/citation-style-language/schema/raw/master/csl-citation.json"}</w:instrText>
      </w:r>
      <w:r>
        <w:fldChar w:fldCharType="separate"/>
      </w:r>
      <w:bookmarkStart w:id="9" w:name="__Fieldmark__1254_1356454502"/>
      <w:r>
        <w:rPr>
          <w:rFonts w:cs="Arial" w:ascii="Arial" w:hAnsi="Arial"/>
        </w:rPr>
        <w:t>(</w:t>
      </w:r>
      <w:ins w:id="105" w:author="agente" w:date="2018-09-14T20:25:00Z">
        <w:r>
          <w:rPr>
            <w:rFonts w:cs="Arial" w:ascii="Arial" w:hAnsi="Arial"/>
          </w:rPr>
          <w:t>Mortenson</w:t>
        </w:r>
      </w:ins>
      <w:del w:id="106" w:author="agente" w:date="2018-09-14T20:25:00Z">
        <w:r>
          <w:rPr>
            <w:rFonts w:cs="Arial" w:ascii="Arial" w:hAnsi="Arial"/>
          </w:rPr>
          <w:delText>MORTENSON</w:delText>
        </w:r>
      </w:del>
      <w:r>
        <w:rPr>
          <w:rFonts w:cs="Arial" w:ascii="Arial" w:hAnsi="Arial"/>
        </w:rPr>
        <w:t>, 2017)</w:t>
      </w:r>
      <w:bookmarkStart w:id="10" w:name="__Fieldmark__352_193002426"/>
      <w:bookmarkStart w:id="11" w:name="__Fieldmark__370_1743353457"/>
      <w:bookmarkEnd w:id="10"/>
      <w:bookmarkEnd w:id="11"/>
      <w:r>
        <w:rPr>
          <w:rFonts w:cs="Arial" w:ascii="Arial" w:hAnsi="Arial"/>
        </w:rPr>
      </w:r>
      <w:r>
        <w:fldChar w:fldCharType="end"/>
      </w:r>
      <w:bookmarkEnd w:id="9"/>
      <w:r>
        <w:rPr>
          <w:rFonts w:cs="Arial" w:ascii="Arial" w:hAnsi="Arial"/>
        </w:rPr>
        <w:t xml:space="preserve"> e em patentes registradas </w:t>
      </w:r>
      <w:r>
        <w:fldChar w:fldCharType="begin"/>
      </w:r>
      <w:r>
        <w:instrText>ADDIN ZOTERO_ITEM CSL_CITATION {"citationID":"94zUQV09","properties":{"formattedCitation":"(JOLER; PETROVSKI, 2016)","plainCitation":"(JOLER; PETROVSKI, 2016)","noteIndex":0},"citationItems":[{"id":69,"uris":["http://zotero.org/users/4943855/items/YKTDJCAC"],"uri":["http://zotero.org/users/4943855/items/YKTDJCAC"],"itemData":{"id":69,"type":"webpage","title":"Immaterial Labour and Data Harvesting","container-title":"SHARE LAB","abstract":"This is the first story in our investigation trilogy titled Facebook Algorithmic Factory, created with the intention to map and visualise a complex and invisible exploitation process hidden behind …","URL":"https://labs.rs/en/facebook-algorithmic-factory-immaterial-labour-and-data-harvesting/","language":"en-US","author":[{"family":"Joler","given":"Vladan"},{"family":"Petrovski","given":"Andrej"}],"issued":{"date-parts":[["2016",8,21]]},"accessed":{"date-parts":[["2018",5,19]]}}}],"schema":"https://github.com/citation-style-language/schema/raw/master/csl-citation.json"}</w:instrText>
      </w:r>
      <w:r>
        <w:fldChar w:fldCharType="separate"/>
      </w:r>
      <w:bookmarkStart w:id="12" w:name="__Fieldmark__1271_1356454502"/>
      <w:r>
        <w:rPr>
          <w:rFonts w:cs="Arial" w:ascii="Arial" w:hAnsi="Arial"/>
        </w:rPr>
        <w:t>(</w:t>
      </w:r>
      <w:ins w:id="107" w:author="agente" w:date="2018-09-14T20:25:00Z">
        <w:r>
          <w:rPr>
            <w:rFonts w:cs="Arial" w:ascii="Arial" w:hAnsi="Arial"/>
          </w:rPr>
          <w:t>Joler; Petrovski</w:t>
        </w:r>
      </w:ins>
      <w:del w:id="108" w:author="agente" w:date="2018-09-14T20:25:00Z">
        <w:r>
          <w:rPr>
            <w:rFonts w:cs="Arial" w:ascii="Arial" w:hAnsi="Arial"/>
          </w:rPr>
          <w:delText>JOLER; PETROVSKI</w:delText>
        </w:r>
      </w:del>
      <w:r>
        <w:rPr>
          <w:rFonts w:cs="Arial" w:ascii="Arial" w:hAnsi="Arial"/>
        </w:rPr>
        <w:t>, 2016)</w:t>
      </w:r>
      <w:bookmarkStart w:id="13" w:name="__Fieldmark__368_193002426"/>
      <w:bookmarkStart w:id="14" w:name="__Fieldmark__375_1743353457"/>
      <w:bookmarkEnd w:id="13"/>
      <w:bookmarkEnd w:id="14"/>
      <w:r>
        <w:rPr>
          <w:rFonts w:cs="Arial" w:ascii="Arial" w:hAnsi="Arial"/>
        </w:rPr>
      </w:r>
      <w:r>
        <w:fldChar w:fldCharType="end"/>
      </w:r>
      <w:bookmarkEnd w:id="12"/>
      <w:r>
        <w:rPr>
          <w:rFonts w:cs="Arial" w:ascii="Arial" w:hAnsi="Arial"/>
        </w:rPr>
        <w:t xml:space="preserve">. </w:t>
      </w:r>
    </w:p>
    <w:p>
      <w:pPr>
        <w:pStyle w:val="Normal"/>
        <w:widowControl w:val="false"/>
        <w:spacing w:lineRule="auto" w:line="360"/>
        <w:ind w:firstLine="851"/>
        <w:jc w:val="both"/>
        <w:rPr>
          <w:rFonts w:ascii="Arial" w:hAnsi="Arial" w:eastAsia="Times New Roman" w:cs="Arial"/>
        </w:rPr>
      </w:pPr>
      <w:r>
        <w:rPr>
          <w:rFonts w:cs="Arial" w:ascii="Arial" w:hAnsi="Arial"/>
        </w:rPr>
        <w:t xml:space="preserve">Alain Desrosières </w:t>
      </w:r>
      <w:r>
        <w:fldChar w:fldCharType="begin"/>
      </w:r>
      <w:r>
        <w:instrText>ADDIN ZOTERO_ITEM CSL_CITATION {"citationID":"QeG1Yg0F","properties":{"formattedCitation":"(DESROSI\\uc0\\u200{}RES, 2002)","plainCitation":"(DESROSIÈRES, 2002)","dontUpdate":true,"noteIndex":0},"citationItems":[{"id":89,"uris":["http://zotero.org/users/4943855/items/2Z56ALB2"],"uri":["http://zotero.org/users/4943855/items/2Z56ALB2"],"itemData":{"id":89,"type":"book","title":"The Politics of Large Numbers: A History of Statistical Reasoning","publisher":"Harvard University Press","publisher-place":"Cambridge","number-of-pages":"384","source":"Amazon","event-place":"Cambridge","abstract":"Statistics-driven thinking is ubiquitous in modern society. In this ambitious and sophisticated study of the history of statistics, which begins with probability theory in the seventeenth century, Alain Desrosières shows how the evolution of modern statistics has been inextricably bound up with the knowledge and power of governments. He traces the complex reciprocity between modern governments and the mathematical artifacts that both dictate the duties of the state and measure its successes.No other work, in any language, covers such a broad spectrum--probability, mathematical statistics, psychology, economics, sociology, surveys, public health, medical statistics--in accurately synthesizing the history of statistics, with an emphasis on the conceptual development of social statistics, culminating in twentieth-century applied econometrics.","ISBN":"978-0-674-00969-1","shortTitle":"The Politics of Large Numbers","language":"English","author":[{"family":"Desrosières","given":"Alain"}],"translator":[{"family":"Naish","given":"Camille"}],"issued":{"date-parts":[["2002",9,15]]}}}],"schema":"https://github.com/citation-style-language/schema/raw/master/csl-citation.json"}</w:instrText>
      </w:r>
      <w:r>
        <w:fldChar w:fldCharType="separate"/>
      </w:r>
      <w:bookmarkStart w:id="15" w:name="__Fieldmark__1290_1356454502"/>
      <w:r>
        <w:rPr>
          <w:rFonts w:cs="Arial" w:ascii="Arial" w:hAnsi="Arial"/>
        </w:rPr>
        <w:t>(</w:t>
      </w:r>
      <w:bookmarkStart w:id="16" w:name="__Fieldmark__390_193002426"/>
      <w:r>
        <w:rPr>
          <w:rFonts w:cs="Arial" w:ascii="Arial" w:hAnsi="Arial"/>
        </w:rPr>
        <w:t>2</w:t>
      </w:r>
      <w:bookmarkStart w:id="17" w:name="__Fieldmark__384_1743353457"/>
      <w:r>
        <w:rPr>
          <w:rFonts w:cs="Arial" w:ascii="Arial" w:hAnsi="Arial"/>
        </w:rPr>
        <w:t>0</w:t>
      </w:r>
      <w:bookmarkStart w:id="18" w:name="__Fieldmark__3251_70101425"/>
      <w:r>
        <w:rPr>
          <w:rFonts w:cs="Arial" w:ascii="Arial" w:hAnsi="Arial"/>
        </w:rPr>
        <w:t>0</w:t>
      </w:r>
      <w:bookmarkStart w:id="19" w:name="__Fieldmark__1252_1804063266"/>
      <w:r>
        <w:rPr>
          <w:rFonts w:cs="Arial" w:ascii="Arial" w:hAnsi="Arial"/>
        </w:rPr>
        <w:t>2)</w:t>
      </w:r>
      <w:r>
        <w:rPr>
          <w:rFonts w:cs="Arial" w:ascii="Arial" w:hAnsi="Arial"/>
        </w:rPr>
      </w:r>
      <w:r>
        <w:fldChar w:fldCharType="end"/>
      </w:r>
      <w:bookmarkEnd w:id="15"/>
      <w:bookmarkEnd w:id="16"/>
      <w:bookmarkEnd w:id="17"/>
      <w:bookmarkEnd w:id="18"/>
      <w:bookmarkEnd w:id="19"/>
      <w:r>
        <w:rPr>
          <w:rFonts w:cs="Arial" w:ascii="Arial" w:hAnsi="Arial"/>
        </w:rPr>
        <w:t xml:space="preserve">, ao analisar a história do pensamento estatístico, que data dos séculos XVII e XVIII, também se dedicou a estudar como uma forma de saber pode se transformar em poder. Ao descrever o início da busca por cálculos probabilísticos, o autor mostra que a questão que essa nova ciência pretendia solucionar veio de uma tentativa antiga de encontrar algo que possibilitasse </w:t>
      </w:r>
      <w:r>
        <w:rPr>
          <w:rFonts w:eastAsia="Times New Roman" w:cs="Arial" w:ascii="Arial" w:hAnsi="Arial"/>
        </w:rPr>
        <w:t xml:space="preserve">especular sobre o </w:t>
      </w:r>
      <w:r>
        <w:rPr>
          <w:rFonts w:cs="Arial" w:ascii="Arial" w:hAnsi="Arial"/>
        </w:rPr>
        <w:t>que até então estava apenas na mão de Deus, era sagrado: o acaso.</w:t>
      </w:r>
      <w:r>
        <w:rPr>
          <w:rFonts w:eastAsia="Times New Roman" w:cs="Arial" w:ascii="Arial" w:hAnsi="Arial"/>
        </w:rPr>
        <w:t xml:space="preserve"> “Quer permitindo que ele decida casos difíceis, ou integrando a avaliação de um futuro incerto no presente”</w:t>
      </w:r>
      <w:r>
        <w:rPr>
          <w:rStyle w:val="Ncoradanotaderodap"/>
          <w:rFonts w:eastAsia="Times New Roman" w:cs="Arial" w:ascii="Arial" w:hAnsi="Arial"/>
        </w:rPr>
        <w:footnoteReference w:id="6"/>
      </w:r>
      <w:r>
        <w:rPr>
          <w:rFonts w:eastAsia="Times New Roman" w:cs="Arial" w:ascii="Arial" w:hAnsi="Arial"/>
        </w:rPr>
        <w:t xml:space="preserve"> (</w:t>
      </w:r>
      <w:del w:id="109" w:author="agente" w:date="2018-09-14T20:26:00Z">
        <w:r>
          <w:rPr>
            <w:rFonts w:eastAsia="Times New Roman" w:cs="Arial" w:ascii="Arial" w:hAnsi="Arial"/>
          </w:rPr>
          <w:delText>p.</w:delText>
        </w:r>
      </w:del>
      <w:r>
        <w:rPr>
          <w:rFonts w:eastAsia="Times New Roman" w:cs="Arial" w:ascii="Arial" w:hAnsi="Arial"/>
        </w:rPr>
        <w:t xml:space="preserve">46, tradução nossa).  </w:t>
      </w:r>
      <w:r>
        <w:rPr>
          <w:rFonts w:cs="Arial" w:ascii="Arial" w:hAnsi="Arial"/>
        </w:rPr>
        <w:t>Assim, o autor compara o papel do estatístico com o de um juiz.</w:t>
      </w:r>
    </w:p>
    <w:p>
      <w:pPr>
        <w:pStyle w:val="Normal"/>
        <w:widowControl w:val="false"/>
        <w:spacing w:lineRule="auto" w:line="360"/>
        <w:ind w:firstLine="720"/>
        <w:jc w:val="both"/>
        <w:rPr/>
      </w:pPr>
      <w:r>
        <w:rPr>
          <w:rFonts w:eastAsia="Times New Roman" w:cs="Arial" w:ascii="Arial" w:hAnsi="Arial"/>
        </w:rPr>
        <w:t>O</w:t>
      </w:r>
      <w:r>
        <w:rPr>
          <w:rFonts w:cs="Arial" w:ascii="Arial" w:hAnsi="Arial"/>
        </w:rPr>
        <w:t xml:space="preserve"> ato de classificar, valorizar e avaliar fenômenos naturais a nossa volta não é algo novo. No entanto, uma característica que marca a nossa época é o fato de realizarmos essas tarefas utilizando “ferramentas tecnológicas e virtuais compostas de algoritmos capazes de sintetizar, processar e divulgar dados em uma velocidade e quantidade jamais testemunhadas em nossa história” </w:t>
      </w:r>
      <w:r>
        <w:fldChar w:fldCharType="begin"/>
      </w:r>
      <w:r>
        <w:instrText>ADDIN ZOTERO_ITEM CSL_CITATION {"citationID":"OlVAvDW4","properties":{"formattedCitation":"(SARTORE; LEITE, 2017)","plainCitation":"(SARTORE; LEITE, 2017)","dontUpdate":true,"noteIndex":0},"citationItems":[{"id":166,"uris":["http://zotero.org/users/4943855/items/5Q7WRE94"],"uri":["http://zotero.org/users/4943855/items/5Q7WRE94"],"itemData":{"id":166,"type":"article-journal","title":"Desconstruindo os dispositivos dos mercados: aportes da Sociologia Econômica","container-title":"Revista TOMO","source":"Crossref","URL":"https://seer.ufs.br/index.php/tomo/article/view/6708","DOI":"10.21669/tomo.v0i0.6708","ISSN":"2318-9010, 1517-4549","shortTitle":"Desconstruindo os dispositivos dos mercados","language":"pt","author":[{"family":"Sartore","given":"Marina De Souza"},{"family":"Leite","given":"Elaine Da Silveira"}],"issued":{"date-parts":[["2017",6,29]]},"accessed":{"date-parts":[["2018",6,13]]}}}],"schema":"https://github.com/citation-style-language/schema/raw/master/csl-citation.json"}</w:instrText>
      </w:r>
      <w:r>
        <w:fldChar w:fldCharType="separate"/>
      </w:r>
      <w:bookmarkStart w:id="20" w:name="__Fieldmark__1326_1356454502"/>
      <w:r>
        <w:rPr>
          <w:rFonts w:cs="Arial" w:ascii="Arial" w:hAnsi="Arial"/>
        </w:rPr>
        <w:t>(</w:t>
      </w:r>
      <w:ins w:id="110" w:author="agente" w:date="2018-09-14T20:28:00Z">
        <w:bookmarkStart w:id="21" w:name="__Fieldmark__420_193002426"/>
        <w:r>
          <w:rPr>
            <w:rFonts w:cs="Arial" w:ascii="Arial" w:hAnsi="Arial"/>
          </w:rPr>
          <w:t>S</w:t>
        </w:r>
      </w:ins>
      <w:ins w:id="111" w:author="agente" w:date="2018-09-14T20:28:00Z">
        <w:bookmarkStart w:id="22" w:name="__Fieldmark__480_1743353457"/>
        <w:r>
          <w:rPr>
            <w:rFonts w:cs="Arial" w:ascii="Arial" w:hAnsi="Arial"/>
          </w:rPr>
          <w:t>a</w:t>
        </w:r>
      </w:ins>
      <w:ins w:id="112" w:author="agente" w:date="2018-09-14T20:28:00Z">
        <w:bookmarkStart w:id="23" w:name="__Fieldmark__3273_70101425"/>
        <w:r>
          <w:rPr>
            <w:rFonts w:cs="Arial" w:ascii="Arial" w:hAnsi="Arial"/>
          </w:rPr>
          <w:t>rtore; Leite, 2017, 13</w:t>
        </w:r>
      </w:ins>
      <w:del w:id="113" w:author="agente" w:date="2018-09-14T20:28:00Z">
        <w:r>
          <w:rPr>
            <w:rFonts w:cs="Arial" w:ascii="Arial" w:hAnsi="Arial"/>
          </w:rPr>
          <w:delText>SAR</w:delText>
        </w:r>
      </w:del>
      <w:del w:id="114" w:author="agente" w:date="2018-09-14T20:28:00Z">
        <w:bookmarkStart w:id="24" w:name="__Fieldmark__1271_1804063266"/>
        <w:r>
          <w:rPr>
            <w:rFonts w:cs="Arial" w:ascii="Arial" w:hAnsi="Arial"/>
          </w:rPr>
          <w:delText>TORE; LEITE, 2017, p. 13</w:delText>
        </w:r>
      </w:del>
      <w:r>
        <w:rPr>
          <w:rFonts w:cs="Arial" w:ascii="Arial" w:hAnsi="Arial"/>
        </w:rPr>
        <w:t>)</w:t>
      </w:r>
      <w:r>
        <w:rPr>
          <w:rFonts w:cs="Arial" w:ascii="Arial" w:hAnsi="Arial"/>
        </w:rPr>
      </w:r>
      <w:r>
        <w:fldChar w:fldCharType="end"/>
      </w:r>
      <w:bookmarkEnd w:id="20"/>
      <w:bookmarkEnd w:id="21"/>
      <w:bookmarkEnd w:id="22"/>
      <w:bookmarkEnd w:id="23"/>
      <w:bookmarkEnd w:id="24"/>
      <w:r>
        <w:rPr>
          <w:rFonts w:cs="Arial" w:ascii="Arial" w:hAnsi="Arial"/>
        </w:rPr>
        <w:t>. Para Bruno, uma nova racionalidade estatística estaria em curso.</w:t>
      </w:r>
    </w:p>
    <w:p>
      <w:pPr>
        <w:pStyle w:val="Normal"/>
        <w:widowControl w:val="false"/>
        <w:ind w:left="2268" w:hanging="0"/>
        <w:jc w:val="both"/>
        <w:rPr>
          <w:rFonts w:ascii="Arial" w:hAnsi="Arial" w:cs="Arial"/>
        </w:rPr>
      </w:pPr>
      <w:r>
        <w:rPr>
          <w:rFonts w:cs="Arial" w:ascii="Arial" w:hAnsi="Arial"/>
        </w:rPr>
      </w:r>
    </w:p>
    <w:p>
      <w:pPr>
        <w:pStyle w:val="Normal"/>
        <w:widowControl w:val="false"/>
        <w:ind w:left="2268" w:hanging="0"/>
        <w:jc w:val="both"/>
        <w:rPr>
          <w:rFonts w:ascii="Arial" w:hAnsi="Arial" w:cs="Arial"/>
          <w:sz w:val="22"/>
          <w:szCs w:val="22"/>
        </w:rPr>
      </w:pPr>
      <w:r>
        <w:rPr>
          <w:rFonts w:cs="Arial" w:ascii="Arial" w:hAnsi="Arial"/>
          <w:sz w:val="22"/>
          <w:szCs w:val="22"/>
        </w:rPr>
        <w:t xml:space="preserve">Em ruptura com as ambições modernas da racionalidade dedutiva vinculando os fenômenos observáveis (isto é, os fenômenos previamente selecionados como objetos de observação e de análise em função de critérios de interesse explícitos ou implícitos) a suas causas, a racionalidade estatística segue uma lógica indutiva bem particular desde que ela tira a sua força do tratamento automatizado de informações cuja única qualidade é o aspecto massivo: indiferente às causas dos fenômenos, esta racionalidade ancora-se na observação puramente estatística de correlações (independentes de toda lógica) entre dados coletados de uma maneira absolutamente não seletiva numa variedade de contextos heterogêneos (Rouvroy e Berns apud. </w:t>
      </w:r>
      <w:ins w:id="115" w:author="agente" w:date="2018-09-14T20:28:00Z">
        <w:r>
          <w:rPr>
            <w:rFonts w:cs="Arial" w:ascii="Arial" w:hAnsi="Arial"/>
            <w:sz w:val="22"/>
            <w:szCs w:val="22"/>
          </w:rPr>
          <w:t>Bruno</w:t>
        </w:r>
      </w:ins>
      <w:del w:id="116" w:author="agente" w:date="2018-09-14T20:28:00Z">
        <w:r>
          <w:rPr>
            <w:rFonts w:cs="Arial" w:ascii="Arial" w:hAnsi="Arial"/>
            <w:sz w:val="22"/>
            <w:szCs w:val="22"/>
          </w:rPr>
          <w:delText>BRUNO</w:delText>
        </w:r>
      </w:del>
      <w:r>
        <w:rPr>
          <w:rFonts w:cs="Arial" w:ascii="Arial" w:hAnsi="Arial"/>
          <w:sz w:val="22"/>
          <w:szCs w:val="22"/>
        </w:rPr>
        <w:t xml:space="preserve">, 2013, </w:t>
      </w:r>
      <w:del w:id="117" w:author="agente" w:date="2018-09-14T20:28:00Z">
        <w:r>
          <w:rPr>
            <w:rFonts w:cs="Arial" w:ascii="Arial" w:hAnsi="Arial"/>
            <w:sz w:val="22"/>
            <w:szCs w:val="22"/>
          </w:rPr>
          <w:delText xml:space="preserve">p. </w:delText>
        </w:r>
      </w:del>
      <w:r>
        <w:rPr>
          <w:rFonts w:cs="Arial" w:ascii="Arial" w:hAnsi="Arial"/>
          <w:sz w:val="22"/>
          <w:szCs w:val="22"/>
        </w:rPr>
        <w:t>159).</w:t>
      </w:r>
    </w:p>
    <w:p>
      <w:pPr>
        <w:pStyle w:val="Normal"/>
        <w:widowControl w:val="false"/>
        <w:spacing w:lineRule="auto" w:line="360"/>
        <w:ind w:firstLine="720"/>
        <w:jc w:val="both"/>
        <w:rPr>
          <w:rFonts w:ascii="Arial" w:hAnsi="Arial" w:cs="Arial"/>
        </w:rPr>
      </w:pPr>
      <w:r>
        <w:rPr>
          <w:rFonts w:cs="Arial" w:ascii="Arial" w:hAnsi="Arial"/>
        </w:rPr>
      </w:r>
    </w:p>
    <w:p>
      <w:pPr>
        <w:pStyle w:val="Normal"/>
        <w:widowControl w:val="false"/>
        <w:spacing w:lineRule="auto" w:line="360"/>
        <w:ind w:firstLine="720"/>
        <w:jc w:val="both"/>
        <w:rPr>
          <w:rFonts w:ascii="Arial" w:hAnsi="Arial" w:cs="Arial"/>
        </w:rPr>
      </w:pPr>
      <w:r>
        <w:rPr>
          <w:rFonts w:cs="Arial" w:ascii="Arial" w:hAnsi="Arial"/>
        </w:rPr>
        <w:t xml:space="preserve">Rouvroy e Berns (2015) pontuam que, diferentemente da estatística moderna, esse novo modelo, com base em novas oportunidades de agregação e análise massiva de dados parece emancipar-se de </w:t>
      </w:r>
      <w:commentRangeStart w:id="6"/>
      <w:r>
        <w:rPr>
          <w:rFonts w:cs="Arial" w:ascii="Arial" w:hAnsi="Arial"/>
        </w:rPr>
        <w:t>toda relação à “média” ou ao “normal”</w:t>
      </w:r>
      <w:r>
        <w:rPr>
          <w:rFonts w:cs="Arial" w:ascii="Arial" w:hAnsi="Arial"/>
        </w:rPr>
      </w:r>
      <w:commentRangeEnd w:id="6"/>
      <w:r>
        <w:commentReference w:id="6"/>
      </w:r>
      <w:r>
        <w:rPr>
          <w:rFonts w:cs="Arial" w:ascii="Arial" w:hAnsi="Arial"/>
        </w:rPr>
        <w:t xml:space="preserve">, como se “apreendessem a realidade social como tal, de maneira direta e imanente” (2015, </w:t>
      </w:r>
      <w:del w:id="118" w:author="agente" w:date="2018-09-14T20:29:00Z">
        <w:r>
          <w:rPr>
            <w:rFonts w:cs="Arial" w:ascii="Arial" w:hAnsi="Arial"/>
          </w:rPr>
          <w:delText xml:space="preserve">p. </w:delText>
        </w:r>
      </w:del>
      <w:r>
        <w:rPr>
          <w:rFonts w:cs="Arial" w:ascii="Arial" w:hAnsi="Arial"/>
        </w:rPr>
        <w:t>37). Dado que a produção de saber se dá a partir de informações não classificadas, heterogêneas, dispensa-se também a necessidade de verificar uma hipótese, solicitando assim o mínimo de intervenção humana.</w:t>
      </w:r>
    </w:p>
    <w:p>
      <w:pPr>
        <w:pStyle w:val="Normal"/>
        <w:widowControl w:val="false"/>
        <w:spacing w:lineRule="auto" w:line="360"/>
        <w:ind w:firstLine="720"/>
        <w:jc w:val="both"/>
        <w:rPr/>
      </w:pPr>
      <w:r>
        <w:rPr>
          <w:rFonts w:cs="Arial" w:ascii="Arial" w:hAnsi="Arial"/>
        </w:rPr>
        <w:t>Visto que uma das características da sociedade informacional é que ela se constitui com tecnologias que comunicam e controlam ao mesmo tempo (</w:t>
      </w:r>
      <w:ins w:id="119" w:author="agente" w:date="2018-09-14T20:29:00Z">
        <w:r>
          <w:rPr>
            <w:rFonts w:cs="Arial" w:ascii="Arial" w:hAnsi="Arial"/>
          </w:rPr>
          <w:t xml:space="preserve">Silveira, </w:t>
        </w:r>
      </w:ins>
      <w:del w:id="120" w:author="agente" w:date="2018-09-14T20:29:00Z">
        <w:r>
          <w:rPr>
            <w:rFonts w:cs="Arial" w:ascii="Arial" w:hAnsi="Arial"/>
          </w:rPr>
          <w:delText xml:space="preserve">SILVEIRA, </w:delText>
        </w:r>
      </w:del>
      <w:r>
        <w:rPr>
          <w:rFonts w:cs="Arial" w:ascii="Arial" w:hAnsi="Arial"/>
        </w:rPr>
        <w:t xml:space="preserve">2017), o controle é um tema importante ao discutirmos os processos algorítmicos utilizados nas plataformas de mídias sociais. Para Deleuze (1992), passamos da era das Sociedades Disciplinares, conforme apresentadas por Foucault </w:t>
      </w:r>
      <w:r>
        <w:fldChar w:fldCharType="begin"/>
      </w:r>
      <w:r>
        <w:instrText>ADDIN ZOTERO_ITEM CSL_CITATION {"citationID":"t1BZl6lg","properties":{"formattedCitation":"(FOUCAULT, 2011)","plainCitation":"(FOUCAULT, 2011)","dontUpdate":true,"noteIndex":0},"citationItems":[{"id":207,"uris":["http://zotero.org/users/4943855/items/EIJRDE7B"],"uri":["http://zotero.org/users/4943855/items/EIJRDE7B"],"itemData":{"id":207,"type":"book","title":"Vigiar e punir: nascimento da prisão","publisher":"Vozes","publisher-place":"Petropolis","source":"Open WorldCat","event-place":"Petropolis","ISBN":"978-85-326-0508-5","note":"OCLC: 817320369","shortTitle":"Vigiar e punir","language":"Portuguese","author":[{"family":"Foucault","given":"Michel"}],"issued":{"date-parts":[["2011"]]}}}],"schema":"https://github.com/citation-style-language/schema/raw/master/csl-citation.json"}</w:instrText>
      </w:r>
      <w:r>
        <w:fldChar w:fldCharType="separate"/>
      </w:r>
      <w:bookmarkStart w:id="25" w:name="__Fieldmark__1368_1356454502"/>
      <w:r>
        <w:rPr>
          <w:rFonts w:cs="Arial" w:ascii="Arial" w:hAnsi="Arial"/>
        </w:rPr>
        <w:t>(</w:t>
      </w:r>
      <w:bookmarkStart w:id="26" w:name="__Fieldmark__468_193002426"/>
      <w:r>
        <w:rPr>
          <w:rFonts w:cs="Arial" w:ascii="Arial" w:hAnsi="Arial"/>
        </w:rPr>
        <w:t>2</w:t>
      </w:r>
      <w:bookmarkStart w:id="27" w:name="__Fieldmark__514_1743353457"/>
      <w:r>
        <w:rPr>
          <w:rFonts w:cs="Arial" w:ascii="Arial" w:hAnsi="Arial"/>
        </w:rPr>
        <w:t>011)</w:t>
      </w:r>
      <w:r>
        <w:rPr>
          <w:rFonts w:cs="Arial" w:ascii="Arial" w:hAnsi="Arial"/>
        </w:rPr>
      </w:r>
      <w:r>
        <w:fldChar w:fldCharType="end"/>
      </w:r>
      <w:bookmarkEnd w:id="25"/>
      <w:bookmarkEnd w:id="26"/>
      <w:bookmarkEnd w:id="27"/>
      <w:r>
        <w:rPr>
          <w:rFonts w:cs="Arial" w:ascii="Arial" w:hAnsi="Arial"/>
        </w:rPr>
        <w:t xml:space="preserve">, e estamos vivendo em uma Sociedade de Controle </w:t>
      </w:r>
      <w:r>
        <w:fldChar w:fldCharType="begin"/>
      </w:r>
      <w:r>
        <w:instrText>ADDIN ZOTERO_ITEM CSL_CITATION {"citationID":"Dn3Mfd6D","properties":{"formattedCitation":"(DELEUZE, 1992)","plainCitation":"(DELEUZE, 1992)","noteIndex":0},"citationItems":[{"id":91,"uris":["http://zotero.org/users/4943855/items/2GL7WW4I"],"uri":["http://zotero.org/users/4943855/items/2GL7WW4I"],"itemData":{"id":91,"type":"book","title":"Conversações","publisher":"Editora 34","publisher-place":"São Paulo","number-of-pages":"240","source":"Google Books","event-place":"São Paulo","abstract":"Reúne entrevistas concedidas ao longo do últimos vinte anos, além de cartas e ensaios recentes sobre política, literatura e televisão, formando um guia introdutório ao pensamento de Deleuze. Acessível, denso e abrangente, nele o leitor encontrará a coerência de um percurso e, ao mesmo tempo, os saltos e crises que Deleuze tanto valoriza no trajeto de um pensador.","ISBN":"978-85-85490-04-1","language":"pt","author":[{"family":"Deleuze","given":"Gilles"}],"issued":{"date-parts":[["1992"]]}}}],"schema":"https://github.com/citation-style-language/schema/raw/master/csl-citation.json"}</w:instrText>
      </w:r>
      <w:r>
        <w:fldChar w:fldCharType="separate"/>
      </w:r>
      <w:bookmarkStart w:id="28" w:name="__Fieldmark__1379_1356454502"/>
      <w:r>
        <w:rPr>
          <w:rFonts w:cs="Arial" w:ascii="Arial" w:hAnsi="Arial"/>
        </w:rPr>
        <w:t>(</w:t>
      </w:r>
      <w:bookmarkStart w:id="29" w:name="__Fieldmark__475_193002426"/>
      <w:r>
        <w:rPr>
          <w:rFonts w:cs="Arial" w:ascii="Arial" w:hAnsi="Arial"/>
        </w:rPr>
        <w:t>D</w:t>
      </w:r>
      <w:ins w:id="121" w:author="agente" w:date="2018-09-14T20:30:00Z">
        <w:bookmarkStart w:id="30" w:name="__Fieldmark__519_1743353457"/>
        <w:r>
          <w:rPr>
            <w:rFonts w:cs="Arial" w:ascii="Arial" w:hAnsi="Arial"/>
          </w:rPr>
          <w:t>eleuze</w:t>
        </w:r>
      </w:ins>
      <w:del w:id="122" w:author="agente" w:date="2018-09-14T20:30:00Z">
        <w:r>
          <w:rPr>
            <w:rFonts w:cs="Arial" w:ascii="Arial" w:hAnsi="Arial"/>
          </w:rPr>
          <w:delText>ELEUZE</w:delText>
        </w:r>
      </w:del>
      <w:r>
        <w:rPr>
          <w:rFonts w:cs="Arial" w:ascii="Arial" w:hAnsi="Arial"/>
        </w:rPr>
        <w:t>, 1992)</w:t>
      </w:r>
      <w:r>
        <w:rPr>
          <w:rFonts w:cs="Arial" w:ascii="Arial" w:hAnsi="Arial"/>
        </w:rPr>
      </w:r>
      <w:r>
        <w:fldChar w:fldCharType="end"/>
      </w:r>
      <w:bookmarkEnd w:id="28"/>
      <w:bookmarkEnd w:id="29"/>
      <w:bookmarkEnd w:id="30"/>
      <w:r>
        <w:rPr>
          <w:rFonts w:cs="Arial" w:ascii="Arial" w:hAnsi="Arial"/>
        </w:rPr>
        <w:t xml:space="preserve">. Ele mostra que esse novo poder de controle não está tão preocupado com dispositivos que confinem corpos e restrinjam </w:t>
      </w:r>
      <w:ins w:id="123" w:author="agente" w:date="2018-09-14T20:30:00Z">
        <w:r>
          <w:rPr>
            <w:rFonts w:cs="Arial" w:ascii="Arial" w:hAnsi="Arial"/>
          </w:rPr>
          <w:t>seus deslocament</w:t>
        </w:r>
      </w:ins>
      <w:ins w:id="124" w:author="agente" w:date="2018-09-14T20:31:00Z">
        <w:r>
          <w:rPr>
            <w:rFonts w:cs="Arial" w:ascii="Arial" w:hAnsi="Arial"/>
          </w:rPr>
          <w:t xml:space="preserve">os </w:t>
        </w:r>
      </w:ins>
      <w:del w:id="125" w:author="agente" w:date="2018-09-14T20:30:00Z">
        <w:r>
          <w:rPr>
            <w:rFonts w:cs="Arial" w:ascii="Arial" w:hAnsi="Arial"/>
          </w:rPr>
          <w:delText>o</w:delText>
        </w:r>
      </w:del>
      <w:del w:id="126" w:author="agente" w:date="2018-09-14T20:31:00Z">
        <w:r>
          <w:rPr>
            <w:rFonts w:cs="Arial" w:ascii="Arial" w:hAnsi="Arial"/>
          </w:rPr>
          <w:delText xml:space="preserve"> deslocamento</w:delText>
        </w:r>
      </w:del>
      <w:r>
        <w:rPr>
          <w:rFonts w:cs="Arial" w:ascii="Arial" w:hAnsi="Arial"/>
        </w:rPr>
        <w:t xml:space="preserve">, como ilustrado pelo panóptico de Jeremy Bentham </w:t>
      </w:r>
      <w:r>
        <w:fldChar w:fldCharType="begin"/>
      </w:r>
      <w:r>
        <w:instrText>ADDIN ZOTERO_ITEM CSL_CITATION {"citationID":"Kgmw5HaO","properties":{"formattedCitation":"(FOUCAULT, 2011)","plainCitation":"(FOUCAULT, 2011)","noteIndex":0},"citationItems":[{"id":207,"uris":["http://zotero.org/users/4943855/items/EIJRDE7B"],"uri":["http://zotero.org/users/4943855/items/EIJRDE7B"],"itemData":{"id":207,"type":"book","title":"Vigiar e punir: nascimento da prisão","publisher":"Vozes","publisher-place":"Petropolis","source":"Open WorldCat","event-place":"Petropolis","ISBN":"978-85-326-0508-5","note":"OCLC: 817320369","shortTitle":"Vigiar e punir","language":"Portuguese","author":[{"family":"Foucault","given":"Michel"}],"issued":{"date-parts":[["2011"]]}}}],"schema":"https://github.com/citation-style-language/schema/raw/master/csl-citation.json"}</w:instrText>
      </w:r>
      <w:r>
        <w:fldChar w:fldCharType="separate"/>
      </w:r>
      <w:bookmarkStart w:id="31" w:name="__Fieldmark__1401_1356454502"/>
      <w:r>
        <w:rPr>
          <w:rFonts w:cs="Arial" w:ascii="Arial" w:hAnsi="Arial"/>
        </w:rPr>
        <w:t>(</w:t>
      </w:r>
      <w:ins w:id="127" w:author="agente" w:date="2018-09-14T20:31:00Z">
        <w:bookmarkStart w:id="32" w:name="__Fieldmark__499_193002426"/>
        <w:r>
          <w:rPr>
            <w:rFonts w:cs="Arial" w:ascii="Arial" w:hAnsi="Arial"/>
          </w:rPr>
          <w:t>F</w:t>
        </w:r>
      </w:ins>
      <w:ins w:id="128" w:author="agente" w:date="2018-09-14T20:31:00Z">
        <w:bookmarkStart w:id="33" w:name="__Fieldmark__528_1743353457"/>
        <w:r>
          <w:rPr>
            <w:rFonts w:cs="Arial" w:ascii="Arial" w:hAnsi="Arial"/>
          </w:rPr>
          <w:t>oucault</w:t>
        </w:r>
      </w:ins>
      <w:del w:id="129" w:author="agente" w:date="2018-09-14T20:31:00Z">
        <w:r>
          <w:rPr>
            <w:rFonts w:cs="Arial" w:ascii="Arial" w:hAnsi="Arial"/>
          </w:rPr>
          <w:delText>FOUCAULT</w:delText>
        </w:r>
      </w:del>
      <w:r>
        <w:rPr>
          <w:rFonts w:cs="Arial" w:ascii="Arial" w:hAnsi="Arial"/>
        </w:rPr>
        <w:t>, 2011)</w:t>
      </w:r>
      <w:r>
        <w:rPr>
          <w:rFonts w:cs="Arial" w:ascii="Arial" w:hAnsi="Arial"/>
        </w:rPr>
      </w:r>
      <w:r>
        <w:fldChar w:fldCharType="end"/>
      </w:r>
      <w:bookmarkEnd w:id="31"/>
      <w:bookmarkEnd w:id="32"/>
      <w:bookmarkEnd w:id="33"/>
      <w:r>
        <w:rPr>
          <w:rFonts w:cs="Arial" w:ascii="Arial" w:hAnsi="Arial"/>
        </w:rPr>
        <w:t xml:space="preserve">. A restrição agora passa para o campo da informação, possibilitando ou rejeitando seu acesso </w:t>
      </w:r>
      <w:ins w:id="130" w:author="agente" w:date="2018-09-14T20:31:00Z">
        <w:r>
          <w:rPr>
            <w:rFonts w:cs="Arial" w:ascii="Arial" w:hAnsi="Arial"/>
          </w:rPr>
          <w:t xml:space="preserve">a </w:t>
        </w:r>
      </w:ins>
      <w:del w:id="131" w:author="agente" w:date="2018-09-14T20:31:00Z">
        <w:r>
          <w:rPr>
            <w:rFonts w:cs="Arial" w:ascii="Arial" w:hAnsi="Arial"/>
          </w:rPr>
          <w:delText xml:space="preserve">à </w:delText>
        </w:r>
      </w:del>
      <w:r>
        <w:rPr>
          <w:rFonts w:cs="Arial" w:ascii="Arial" w:hAnsi="Arial"/>
        </w:rPr>
        <w:t>ela.</w:t>
      </w:r>
    </w:p>
    <w:p>
      <w:pPr>
        <w:pStyle w:val="Normal"/>
        <w:widowControl w:val="false"/>
        <w:spacing w:lineRule="auto" w:line="360"/>
        <w:ind w:firstLine="720"/>
        <w:jc w:val="both"/>
        <w:rPr>
          <w:rFonts w:ascii="Arial" w:hAnsi="Arial" w:cs="Arial"/>
        </w:rPr>
      </w:pPr>
      <w:r>
        <w:rPr>
          <w:rFonts w:cs="Arial" w:ascii="Arial" w:hAnsi="Arial"/>
        </w:rPr>
      </w:r>
    </w:p>
    <w:p>
      <w:pPr>
        <w:pStyle w:val="Normal"/>
        <w:widowControl w:val="false"/>
        <w:ind w:left="2268" w:hanging="0"/>
        <w:jc w:val="both"/>
        <w:rPr>
          <w:rFonts w:ascii="Arial" w:hAnsi="Arial" w:cs="Arial"/>
          <w:sz w:val="22"/>
          <w:szCs w:val="22"/>
        </w:rPr>
      </w:pPr>
      <w:r>
        <w:rPr>
          <w:rFonts w:cs="Arial" w:ascii="Arial" w:hAnsi="Arial"/>
          <w:sz w:val="22"/>
          <w:szCs w:val="22"/>
        </w:rPr>
        <w:t>As sociedades disciplinares têm dois polos: a assinatura que indica o indivíduo, e o número de matrícula que indica sua posição na massa (...). Nas sociedades de controle, ao contrário, o essencial não é mais uma assinatura e nem um número, mas uma cifra: a cifra é uma senha, ao passo que as sociedades disciplinares são reguladas por palavras de ordem (tanto do ponto de vista da integração quanto da resistência). A linguagem numérica do controle é feita de cifras, que marcam o acesso à informação, ou a rejeição. Não se está mais diante do par massa-indivíduo. Os indivíduos tornaram-se “dividuais”, divisíveis, e as massas tornaram-se amostras, dados, mercados ou “bancos” (D</w:t>
      </w:r>
      <w:ins w:id="132" w:author="agente" w:date="2018-09-14T20:31:00Z">
        <w:r>
          <w:rPr>
            <w:rFonts w:cs="Arial" w:ascii="Arial" w:hAnsi="Arial"/>
            <w:sz w:val="22"/>
            <w:szCs w:val="22"/>
          </w:rPr>
          <w:t>eleuze</w:t>
        </w:r>
      </w:ins>
      <w:del w:id="133" w:author="agente" w:date="2018-09-14T20:31:00Z">
        <w:r>
          <w:rPr>
            <w:rFonts w:cs="Arial" w:ascii="Arial" w:hAnsi="Arial"/>
            <w:sz w:val="22"/>
            <w:szCs w:val="22"/>
          </w:rPr>
          <w:delText>ELEUZE</w:delText>
        </w:r>
      </w:del>
      <w:r>
        <w:rPr>
          <w:rFonts w:cs="Arial" w:ascii="Arial" w:hAnsi="Arial"/>
          <w:sz w:val="22"/>
          <w:szCs w:val="22"/>
        </w:rPr>
        <w:t xml:space="preserve">, 1992, </w:t>
      </w:r>
      <w:del w:id="134" w:author="agente" w:date="2018-09-14T20:31:00Z">
        <w:r>
          <w:rPr>
            <w:rFonts w:cs="Arial" w:ascii="Arial" w:hAnsi="Arial"/>
            <w:sz w:val="22"/>
            <w:szCs w:val="22"/>
          </w:rPr>
          <w:delText xml:space="preserve">p. </w:delText>
        </w:r>
      </w:del>
      <w:r>
        <w:rPr>
          <w:rFonts w:cs="Arial" w:ascii="Arial" w:hAnsi="Arial"/>
          <w:sz w:val="22"/>
          <w:szCs w:val="22"/>
        </w:rPr>
        <w:t>226)</w:t>
      </w:r>
    </w:p>
    <w:p>
      <w:pPr>
        <w:pStyle w:val="Normal"/>
        <w:widowControl w:val="false"/>
        <w:spacing w:lineRule="auto" w:line="360"/>
        <w:ind w:left="2268" w:hanging="0"/>
        <w:jc w:val="both"/>
        <w:rPr>
          <w:rFonts w:ascii="Arial" w:hAnsi="Arial" w:cs="Arial"/>
        </w:rPr>
      </w:pPr>
      <w:r>
        <w:rPr>
          <w:rFonts w:cs="Arial" w:ascii="Arial" w:hAnsi="Arial"/>
        </w:rPr>
      </w:r>
    </w:p>
    <w:p>
      <w:pPr>
        <w:pStyle w:val="Normal"/>
        <w:widowControl w:val="false"/>
        <w:spacing w:lineRule="auto" w:line="360"/>
        <w:ind w:firstLine="720"/>
        <w:jc w:val="both"/>
        <w:rPr/>
      </w:pPr>
      <w:r>
        <w:rPr>
          <w:rFonts w:eastAsia="Times New Roman" w:cs="Arial" w:ascii="Arial" w:hAnsi="Arial"/>
        </w:rPr>
        <w:t xml:space="preserve">Para Lazzarato </w:t>
      </w:r>
      <w:r>
        <w:fldChar w:fldCharType="begin"/>
      </w:r>
      <w:r>
        <w:instrText>ADDIN ZOTERO_ITEM CSL_CITATION {"citationID":"oRDmnlvk","properties":{"formattedCitation":"(LAZZARATO, 2006)","plainCitation":"(LAZZARATO, 2006)","dontUpdate":true,"noteIndex":0},"citationItems":[{"id":62,"uris":["http://zotero.org/users/4943855/items/7C7EG8YT"],"uri":["http://zotero.org/users/4943855/items/7C7EG8YT"],"itemData":{"id":62,"type":"book","title":"As revoluções do capitalismo","publisher":"Editora Record","number-of-pages":"284","source":"Google Books","abstract":"'As revoluções do capitalismo' é o primeiro título da coleção A política no Império organizada por Giuseppe Cocco, que tem como proposta apresentar ao público brasileiro essa bibliografia de grande interesse para apreender os desafios da política no império. Os livros concentram-se no conceito de Império, proposto por Antonio Negri e Michael Hardt, que definiu um novo horizonte de reflexão sobre a crise da modernidade. Neste livro, o sociólogo e filósofo Maurizio Lazzarato mostra que o capitalismo poderia se transformar em um ritmo mais veloz do que seus adversários, deixando-os em atraso de uma época. Como dar conta dos conceitos de trabalho, de produção, de consumo, de comunicação, de informação e de cooperação, assumindo que o capitalismo não é um 'modo de produção' (Marx), mas uma produção de mundos? Como ultrapassar o duplo impasse do individual e do coletivo com o qual as teorias liberais e as teorias socialistas pensaram a 'produção da subjetividade'? Como traduzir o conceito de multiplicidade em política? E como poderíamos pensar o conflito, não mais a partir da contradição dialética, de um dualismo de classes ou de uma divisão amigo/inimigo, mas da lógica do incompossível (Leibniz), que rege um mundo onde os possíveis bifurcam e coexistem ao mesmo tempo (Borges)? Utilizando a caixa de ferramentas da sociologia da 'diferença e repetição' (Gabriel Tarde), da filosofia do acontecimento (Deleuze e Bakhtin) e uma teoria do poder como ação sobre outras ações possíveis (Foucault), o livro apresenta os novos conceitos de trabalho, produção, consumo e comunicação e sua relação com o capitalismo.","ISBN":"978-85-200-0736-5","language":"pt","author":[{"family":"Lazzarato","given":"M."}],"issued":{"date-parts":[["2006"]]}}}],"schema":"https://github.com/citation-style-language/schema/raw/master/csl-citation.json"}</w:instrText>
      </w:r>
      <w:r>
        <w:fldChar w:fldCharType="separate"/>
      </w:r>
      <w:bookmarkStart w:id="34" w:name="__Fieldmark__1427_1356454502"/>
      <w:r>
        <w:rPr>
          <w:rFonts w:eastAsia="Times New Roman" w:cs="Arial" w:ascii="Arial" w:hAnsi="Arial"/>
        </w:rPr>
        <w:t>(</w:t>
      </w:r>
      <w:bookmarkStart w:id="35" w:name="__Fieldmark__529_193002426"/>
      <w:r>
        <w:rPr>
          <w:rFonts w:eastAsia="Times New Roman" w:cs="Arial" w:ascii="Arial" w:hAnsi="Arial"/>
        </w:rPr>
        <w:t>2</w:t>
      </w:r>
      <w:bookmarkStart w:id="36" w:name="__Fieldmark__542_1743353457"/>
      <w:r>
        <w:rPr>
          <w:rFonts w:eastAsia="Times New Roman" w:cs="Arial" w:ascii="Arial" w:hAnsi="Arial"/>
        </w:rPr>
        <w:t>0</w:t>
      </w:r>
      <w:bookmarkStart w:id="37" w:name="__Fieldmark__3574_70101425"/>
      <w:r>
        <w:rPr>
          <w:rFonts w:eastAsia="Times New Roman" w:cs="Arial" w:ascii="Arial" w:hAnsi="Arial"/>
        </w:rPr>
        <w:t>0</w:t>
      </w:r>
      <w:bookmarkStart w:id="38" w:name="__Fieldmark__1673_1804063266"/>
      <w:r>
        <w:rPr>
          <w:rFonts w:eastAsia="Times New Roman" w:cs="Arial" w:ascii="Arial" w:hAnsi="Arial"/>
        </w:rPr>
        <w:t>6)</w:t>
      </w:r>
      <w:r>
        <w:rPr>
          <w:rFonts w:eastAsia="Times New Roman" w:cs="Arial" w:ascii="Arial" w:hAnsi="Arial"/>
        </w:rPr>
      </w:r>
      <w:r>
        <w:fldChar w:fldCharType="end"/>
      </w:r>
      <w:bookmarkEnd w:id="34"/>
      <w:bookmarkEnd w:id="35"/>
      <w:bookmarkEnd w:id="36"/>
      <w:bookmarkEnd w:id="37"/>
      <w:bookmarkEnd w:id="38"/>
      <w:r>
        <w:rPr>
          <w:rFonts w:eastAsia="Times New Roman" w:cs="Arial" w:ascii="Arial" w:hAnsi="Arial"/>
        </w:rPr>
        <w:t xml:space="preserve">, as </w:t>
      </w:r>
      <w:commentRangeStart w:id="7"/>
      <w:r>
        <w:rPr>
          <w:rFonts w:eastAsia="Times New Roman" w:cs="Arial" w:ascii="Arial" w:hAnsi="Arial"/>
        </w:rPr>
        <w:t xml:space="preserve">sociedades de controle </w:t>
      </w:r>
      <w:r>
        <w:rPr>
          <w:rFonts w:eastAsia="Times New Roman" w:cs="Arial" w:ascii="Arial" w:hAnsi="Arial"/>
        </w:rPr>
      </w:r>
      <w:commentRangeEnd w:id="7"/>
      <w:r>
        <w:commentReference w:id="7"/>
      </w:r>
      <w:r>
        <w:rPr>
          <w:rFonts w:eastAsia="Times New Roman" w:cs="Arial" w:ascii="Arial" w:hAnsi="Arial"/>
        </w:rPr>
        <w:t>“se investem da memória mental, mais do que da memória corporal” (</w:t>
      </w:r>
      <w:del w:id="135" w:author="agente" w:date="2018-09-14T20:32:00Z">
        <w:r>
          <w:rPr>
            <w:rFonts w:eastAsia="Times New Roman" w:cs="Arial" w:ascii="Arial" w:hAnsi="Arial"/>
          </w:rPr>
          <w:delText>p.</w:delText>
        </w:r>
      </w:del>
      <w:r>
        <w:rPr>
          <w:rFonts w:eastAsia="Times New Roman" w:cs="Arial" w:ascii="Arial" w:hAnsi="Arial"/>
        </w:rPr>
        <w:t xml:space="preserve">84).  </w:t>
      </w:r>
      <w:r>
        <w:rPr>
          <w:rFonts w:eastAsia="Times New Roman" w:cs="Arial" w:ascii="Arial" w:hAnsi="Arial"/>
          <w:color w:val="000000"/>
        </w:rPr>
        <w:t xml:space="preserve">Para ele, a característica central desse tipo de sociedade é a multiplicação da oferta de mundos. </w:t>
      </w:r>
      <w:commentRangeStart w:id="8"/>
      <w:r>
        <w:rPr>
          <w:rFonts w:eastAsia="Times New Roman" w:cs="Arial" w:ascii="Arial" w:hAnsi="Arial"/>
          <w:color w:val="000000"/>
        </w:rPr>
        <w:t>Porém, de mundos normalizados, que não se tratam de mundos possível ou do acontecimento e onde a nossa liberdade se trata apenas de escolher dentre os possíveis que outros conceberam</w:t>
      </w:r>
      <w:r>
        <w:rPr>
          <w:rFonts w:eastAsia="Times New Roman" w:cs="Arial" w:ascii="Arial" w:hAnsi="Arial"/>
          <w:color w:val="000000"/>
        </w:rPr>
      </w:r>
      <w:commentRangeEnd w:id="8"/>
      <w:r>
        <w:commentReference w:id="8"/>
      </w:r>
      <w:r>
        <w:rPr>
          <w:rFonts w:eastAsia="Times New Roman" w:cs="Arial" w:ascii="Arial" w:hAnsi="Arial"/>
          <w:color w:val="000000"/>
        </w:rPr>
        <w:t xml:space="preserve">. “Ficamos sem o direito de participar da construção dos mundos, de formular problemas e de inventar soluções, a não ser no interior de alternativas já estabelecidas” </w:t>
      </w:r>
      <w:r>
        <w:fldChar w:fldCharType="begin"/>
      </w:r>
      <w:r>
        <w:instrText>ADDIN ZOTERO_ITEM CSL_CITATION {"citationID":"dgmD0pWM","properties":{"formattedCitation":"(LAZZARATO, 2006)","plainCitation":"(LAZZARATO, 2006)","dontUpdate":true,"noteIndex":0},"citationItems":[{"id":62,"uris":["http://zotero.org/users/4943855/items/7C7EG8YT"],"uri":["http://zotero.org/users/4943855/items/7C7EG8YT"],"itemData":{"id":62,"type":"book","title":"As revoluções do capitalismo","publisher":"Editora Record","number-of-pages":"284","source":"Google Books","abstract":"'As revoluções do capitalismo' é o primeiro título da coleção A política no Império organizada por Giuseppe Cocco, que tem como proposta apresentar ao público brasileiro essa bibliografia de grande interesse para apreender os desafios da política no império. Os livros concentram-se no conceito de Império, proposto por Antonio Negri e Michael Hardt, que definiu um novo horizonte de reflexão sobre a crise da modernidade. Neste livro, o sociólogo e filósofo Maurizio Lazzarato mostra que o capitalismo poderia se transformar em um ritmo mais veloz do que seus adversários, deixando-os em atraso de uma época. Como dar conta dos conceitos de trabalho, de produção, de consumo, de comunicação, de informação e de cooperação, assumindo que o capitalismo não é um 'modo de produção' (Marx), mas uma produção de mundos? Como ultrapassar o duplo impasse do individual e do coletivo com o qual as teorias liberais e as teorias socialistas pensaram a 'produção da subjetividade'? Como traduzir o conceito de multiplicidade em política? E como poderíamos pensar o conflito, não mais a partir da contradição dialética, de um dualismo de classes ou de uma divisão amigo/inimigo, mas da lógica do incompossível (Leibniz), que rege um mundo onde os possíveis bifurcam e coexistem ao mesmo tempo (Borges)? Utilizando a caixa de ferramentas da sociologia da 'diferença e repetição' (Gabriel Tarde), da filosofia do acontecimento (Deleuze e Bakhtin) e uma teoria do poder como ação sobre outras ações possíveis (Foucault), o livro apresenta os novos conceitos de trabalho, produção, consumo e comunicação e sua relação com o capitalismo.","ISBN":"978-85-200-0736-5","language":"pt","author":[{"family":"Lazzarato","given":"M."}],"issued":{"date-parts":[["2006"]]}}}],"schema":"https://github.com/citation-style-language/schema/raw/master/csl-citation.json"}</w:instrText>
      </w:r>
      <w:r>
        <w:fldChar w:fldCharType="separate"/>
      </w:r>
      <w:bookmarkStart w:id="39" w:name="__Fieldmark__1459_1356454502"/>
      <w:r>
        <w:rPr>
          <w:rFonts w:eastAsia="Times New Roman" w:cs="Arial" w:ascii="Arial" w:hAnsi="Arial"/>
          <w:color w:val="000000"/>
        </w:rPr>
        <w:t>(</w:t>
      </w:r>
      <w:ins w:id="136" w:author="agente" w:date="2018-09-14T20:33:00Z">
        <w:r>
          <w:rPr>
            <w:rFonts w:eastAsia="Times New Roman" w:cs="Arial" w:ascii="Arial" w:hAnsi="Arial"/>
            <w:color w:val="000000"/>
          </w:rPr>
          <w:t>Lazza</w:t>
        </w:r>
      </w:ins>
      <w:ins w:id="137" w:author="agente" w:date="2018-09-14T20:34:00Z">
        <w:r>
          <w:rPr>
            <w:rFonts w:eastAsia="Times New Roman" w:cs="Arial" w:ascii="Arial" w:hAnsi="Arial"/>
            <w:color w:val="000000"/>
          </w:rPr>
          <w:t>rato, 2006, 101</w:t>
        </w:r>
      </w:ins>
      <w:del w:id="138" w:author="agente" w:date="2018-09-14T20:34:00Z">
        <w:r>
          <w:rPr>
            <w:rFonts w:eastAsia="Times New Roman" w:cs="Arial" w:ascii="Arial" w:hAnsi="Arial"/>
            <w:color w:val="000000"/>
          </w:rPr>
          <w:delText>LAZZARATO, 2006, p. 101</w:delText>
        </w:r>
      </w:del>
      <w:r>
        <w:rPr>
          <w:rFonts w:eastAsia="Times New Roman" w:cs="Arial" w:ascii="Arial" w:hAnsi="Arial"/>
          <w:color w:val="000000"/>
        </w:rPr>
        <w:t>)</w:t>
      </w:r>
      <w:bookmarkStart w:id="40" w:name="__Fieldmark__561_1743353457"/>
      <w:bookmarkStart w:id="41" w:name="__Fieldmark__558_193002426"/>
      <w:bookmarkEnd w:id="40"/>
      <w:bookmarkEnd w:id="41"/>
      <w:r>
        <w:rPr>
          <w:rFonts w:eastAsia="Times New Roman" w:cs="Arial" w:ascii="Arial" w:hAnsi="Arial"/>
          <w:color w:val="000000"/>
        </w:rPr>
      </w:r>
      <w:r>
        <w:fldChar w:fldCharType="end"/>
      </w:r>
      <w:bookmarkEnd w:id="39"/>
      <w:r>
        <w:rPr>
          <w:rFonts w:eastAsia="Times New Roman" w:cs="Arial" w:ascii="Arial" w:hAnsi="Arial"/>
          <w:color w:val="000000"/>
        </w:rPr>
        <w:t xml:space="preserve">. </w:t>
      </w:r>
      <w:r>
        <w:rPr>
          <w:rFonts w:eastAsia="Times New Roman" w:cs="Arial" w:ascii="Arial" w:hAnsi="Arial"/>
        </w:rPr>
        <w:t>É por isso que temos a sensação “</w:t>
      </w:r>
      <w:r>
        <w:rPr>
          <w:rFonts w:eastAsia="Times New Roman" w:cs="Arial" w:ascii="Arial" w:hAnsi="Arial"/>
          <w:color w:val="000000"/>
        </w:rPr>
        <w:t xml:space="preserve">de que, uma vez que tudo é possível (desde que no âmbito das alternativas preestabelecidas), nada é mais possível (a criação de algo novo)” (Ibid., </w:t>
      </w:r>
      <w:del w:id="139" w:author="agente" w:date="2018-09-14T20:34:00Z">
        <w:r>
          <w:rPr>
            <w:rFonts w:eastAsia="Times New Roman" w:cs="Arial" w:ascii="Arial" w:hAnsi="Arial"/>
            <w:color w:val="000000"/>
          </w:rPr>
          <w:delText>p.</w:delText>
        </w:r>
      </w:del>
      <w:r>
        <w:rPr>
          <w:rFonts w:eastAsia="Times New Roman" w:cs="Arial" w:ascii="Arial" w:hAnsi="Arial"/>
          <w:color w:val="000000"/>
        </w:rPr>
        <w:t xml:space="preserve"> 102).</w:t>
      </w:r>
      <w:r>
        <w:rPr>
          <w:rFonts w:eastAsia="Times New Roman" w:cs="Arial" w:ascii="Arial" w:hAnsi="Arial"/>
        </w:rPr>
        <w:t xml:space="preserve"> </w:t>
      </w:r>
    </w:p>
    <w:p>
      <w:pPr>
        <w:pStyle w:val="Normal"/>
        <w:widowControl w:val="false"/>
        <w:spacing w:lineRule="auto" w:line="360"/>
        <w:ind w:firstLine="708"/>
        <w:jc w:val="both"/>
        <w:rPr>
          <w:rFonts w:ascii="Arial" w:hAnsi="Arial" w:cs="Arial"/>
        </w:rPr>
      </w:pPr>
      <w:ins w:id="140" w:author="agente" w:date="2018-09-14T20:35:00Z">
        <w:r>
          <w:rPr>
            <w:rFonts w:cs="Arial" w:ascii="Arial" w:hAnsi="Arial"/>
          </w:rPr>
          <w:t xml:space="preserve">É </w:t>
        </w:r>
      </w:ins>
      <w:del w:id="141" w:author="agente" w:date="2018-09-14T20:35:00Z">
        <w:r>
          <w:rPr>
            <w:rFonts w:cs="Arial" w:ascii="Arial" w:hAnsi="Arial"/>
          </w:rPr>
          <w:delText xml:space="preserve">E é </w:delText>
        </w:r>
      </w:del>
      <w:r>
        <w:rPr>
          <w:rFonts w:cs="Arial" w:ascii="Arial" w:hAnsi="Arial"/>
        </w:rPr>
        <w:t xml:space="preserve">esse tipo de controle que consegue ao mesmo tempo restringir e passar a sensação de liberdade que Deleuze (1992) chama de modulação. </w:t>
      </w:r>
    </w:p>
    <w:p>
      <w:pPr>
        <w:pStyle w:val="Normal"/>
        <w:widowControl w:val="false"/>
        <w:spacing w:lineRule="auto" w:line="360"/>
        <w:ind w:firstLine="708"/>
        <w:jc w:val="both"/>
        <w:rPr>
          <w:rFonts w:ascii="Arial" w:hAnsi="Arial" w:cs="Arial"/>
          <w:sz w:val="22"/>
          <w:szCs w:val="22"/>
        </w:rPr>
      </w:pPr>
      <w:r>
        <w:rPr>
          <w:rFonts w:cs="Arial" w:ascii="Arial" w:hAnsi="Arial"/>
          <w:sz w:val="22"/>
          <w:szCs w:val="22"/>
        </w:rPr>
      </w:r>
    </w:p>
    <w:p>
      <w:pPr>
        <w:pStyle w:val="Normal"/>
        <w:widowControl w:val="false"/>
        <w:ind w:left="2268" w:hanging="0"/>
        <w:jc w:val="both"/>
        <w:rPr>
          <w:rFonts w:ascii="Arial" w:hAnsi="Arial" w:cs="Arial"/>
          <w:sz w:val="22"/>
          <w:szCs w:val="22"/>
        </w:rPr>
      </w:pPr>
      <w:r>
        <w:rPr>
          <w:rFonts w:cs="Arial" w:ascii="Arial" w:hAnsi="Arial"/>
          <w:sz w:val="22"/>
          <w:szCs w:val="22"/>
        </w:rPr>
        <w:t>Os confinamentos são moldes, distintas moldagens, mas os controles são uma modulação, como uma moldagem auto-deformante que mudasse continuamente, a cada instante, ou como uma peneira cujas malhas mudassem de um ponto a outro (D</w:t>
      </w:r>
      <w:ins w:id="142" w:author="agente" w:date="2018-09-14T20:35:00Z">
        <w:r>
          <w:rPr>
            <w:rFonts w:cs="Arial" w:ascii="Arial" w:hAnsi="Arial"/>
            <w:sz w:val="22"/>
            <w:szCs w:val="22"/>
          </w:rPr>
          <w:t xml:space="preserve">eleuze </w:t>
        </w:r>
      </w:ins>
      <w:del w:id="143" w:author="agente" w:date="2018-09-14T20:35:00Z">
        <w:r>
          <w:rPr>
            <w:rFonts w:cs="Arial" w:ascii="Arial" w:hAnsi="Arial"/>
            <w:sz w:val="22"/>
            <w:szCs w:val="22"/>
          </w:rPr>
          <w:delText>ELEUZE</w:delText>
        </w:r>
      </w:del>
      <w:r>
        <w:rPr>
          <w:rFonts w:cs="Arial" w:ascii="Arial" w:hAnsi="Arial"/>
          <w:sz w:val="22"/>
          <w:szCs w:val="22"/>
        </w:rPr>
        <w:t xml:space="preserve">, 1992, </w:t>
      </w:r>
      <w:del w:id="144" w:author="agente" w:date="2018-09-14T20:35:00Z">
        <w:r>
          <w:rPr>
            <w:rFonts w:cs="Arial" w:ascii="Arial" w:hAnsi="Arial"/>
            <w:sz w:val="22"/>
            <w:szCs w:val="22"/>
          </w:rPr>
          <w:delText>p.</w:delText>
        </w:r>
      </w:del>
      <w:r>
        <w:rPr>
          <w:rFonts w:cs="Arial" w:ascii="Arial" w:hAnsi="Arial"/>
          <w:sz w:val="22"/>
          <w:szCs w:val="22"/>
        </w:rPr>
        <w:t>221).</w:t>
      </w:r>
    </w:p>
    <w:p>
      <w:pPr>
        <w:pStyle w:val="Normal"/>
        <w:widowControl w:val="false"/>
        <w:spacing w:lineRule="auto" w:line="360"/>
        <w:ind w:firstLine="720"/>
        <w:jc w:val="both"/>
        <w:rPr>
          <w:rFonts w:ascii="Arial" w:hAnsi="Arial" w:eastAsia="Times New Roman" w:cs="Arial"/>
        </w:rPr>
      </w:pPr>
      <w:r>
        <w:rPr>
          <w:rFonts w:eastAsia="Times New Roman" w:cs="Arial" w:ascii="Arial" w:hAnsi="Arial"/>
        </w:rPr>
      </w:r>
    </w:p>
    <w:p>
      <w:pPr>
        <w:pStyle w:val="Normal"/>
        <w:widowControl w:val="false"/>
        <w:spacing w:lineRule="auto" w:line="360"/>
        <w:ind w:firstLine="720"/>
        <w:jc w:val="both"/>
        <w:rPr>
          <w:rFonts w:ascii="Arial" w:hAnsi="Arial" w:eastAsia="Times New Roman" w:cs="Arial"/>
          <w:color w:val="000000"/>
        </w:rPr>
      </w:pPr>
      <w:r>
        <w:rPr>
          <w:rFonts w:eastAsia="Times New Roman" w:cs="Arial" w:ascii="Arial" w:hAnsi="Arial"/>
          <w:color w:val="000000"/>
        </w:rPr>
        <w:t>Lazzarato (2006), influenciado pelas obras de Deleuze, entende a modulação como “diagrama da flexibilidade da produção e da subjetividade” (</w:t>
      </w:r>
      <w:del w:id="145" w:author="agente" w:date="2018-09-14T20:35:00Z">
        <w:r>
          <w:rPr>
            <w:rFonts w:eastAsia="Times New Roman" w:cs="Arial" w:ascii="Arial" w:hAnsi="Arial"/>
            <w:color w:val="000000"/>
          </w:rPr>
          <w:delText>p.</w:delText>
        </w:r>
      </w:del>
      <w:r>
        <w:rPr>
          <w:rFonts w:eastAsia="Times New Roman" w:cs="Arial" w:ascii="Arial" w:hAnsi="Arial"/>
          <w:color w:val="000000"/>
        </w:rPr>
        <w:t xml:space="preserve"> 73)</w:t>
      </w:r>
      <w:r>
        <w:rPr>
          <w:rFonts w:cs="Arial" w:ascii="Arial" w:hAnsi="Arial"/>
        </w:rPr>
        <w:t>.</w:t>
      </w:r>
      <w:r>
        <w:rPr>
          <w:rFonts w:eastAsia="Times New Roman" w:cs="Arial" w:ascii="Arial" w:hAnsi="Arial"/>
        </w:rPr>
        <w:t xml:space="preserve"> Ele a vê como um exercício de poder que também se ocupa dos corpos, mas é principalmente a dimensão incorporal que está em jogo. As marcas deixadas pelo controle distanciam-se cada vez mais dos corpos para fixarem-se na mente. Nesse contexto, </w:t>
      </w:r>
      <w:r>
        <w:rPr>
          <w:rFonts w:cs="Arial" w:ascii="Arial" w:hAnsi="Arial"/>
        </w:rPr>
        <w:t xml:space="preserve">o medo da punição é substituído por dispositivos de modulação de condutas </w:t>
      </w:r>
      <w:ins w:id="146" w:author="agente" w:date="2018-09-14T20:36:00Z">
        <w:r>
          <w:rPr>
            <w:rFonts w:cs="Arial" w:ascii="Arial" w:hAnsi="Arial"/>
          </w:rPr>
          <w:t xml:space="preserve">em que </w:t>
        </w:r>
      </w:ins>
      <w:del w:id="147" w:author="agente" w:date="2018-09-14T20:36:00Z">
        <w:r>
          <w:rPr>
            <w:rFonts w:cs="Arial" w:ascii="Arial" w:hAnsi="Arial"/>
          </w:rPr>
          <w:delText xml:space="preserve">onde </w:delText>
        </w:r>
      </w:del>
      <w:r>
        <w:rPr>
          <w:rFonts w:cs="Arial" w:ascii="Arial" w:hAnsi="Arial"/>
        </w:rPr>
        <w:t>as tecnologias que controlam caminham junto à sensação de conforto, resolvem problemas, melhoram a experiência do usuário, “não geram medo, mas afeto” (S</w:t>
      </w:r>
      <w:ins w:id="148" w:author="agente" w:date="2018-09-14T20:36:00Z">
        <w:r>
          <w:rPr>
            <w:rFonts w:cs="Arial" w:ascii="Arial" w:hAnsi="Arial"/>
          </w:rPr>
          <w:t>ilveira</w:t>
        </w:r>
      </w:ins>
      <w:del w:id="149" w:author="agente" w:date="2018-09-14T20:36:00Z">
        <w:r>
          <w:rPr>
            <w:rFonts w:cs="Arial" w:ascii="Arial" w:hAnsi="Arial"/>
          </w:rPr>
          <w:delText>ILVEIRA</w:delText>
        </w:r>
      </w:del>
      <w:r>
        <w:rPr>
          <w:rFonts w:cs="Arial" w:ascii="Arial" w:hAnsi="Arial"/>
        </w:rPr>
        <w:t xml:space="preserve">, 2017, </w:t>
      </w:r>
      <w:del w:id="150" w:author="agente" w:date="2018-09-14T20:36:00Z">
        <w:r>
          <w:rPr>
            <w:rFonts w:cs="Arial" w:ascii="Arial" w:hAnsi="Arial"/>
          </w:rPr>
          <w:delText>p.</w:delText>
        </w:r>
      </w:del>
      <w:r>
        <w:rPr>
          <w:rFonts w:cs="Arial" w:ascii="Arial" w:hAnsi="Arial"/>
        </w:rPr>
        <w:t xml:space="preserve">83). </w:t>
      </w:r>
      <w:ins w:id="151" w:author="agente" w:date="2018-09-14T20:36:00Z">
        <w:r>
          <w:rPr>
            <w:rFonts w:cs="Arial" w:ascii="Arial" w:hAnsi="Arial"/>
          </w:rPr>
          <w:t xml:space="preserve">Desta forma, </w:t>
        </w:r>
      </w:ins>
      <w:del w:id="152" w:author="agente" w:date="2018-09-14T20:36:00Z">
        <w:r>
          <w:rPr>
            <w:rFonts w:cs="Arial" w:ascii="Arial" w:hAnsi="Arial"/>
          </w:rPr>
          <w:delText>A</w:delText>
        </w:r>
      </w:del>
      <w:ins w:id="153" w:author="agente" w:date="2018-09-14T20:36:00Z">
        <w:r>
          <w:rPr>
            <w:rFonts w:cs="Arial" w:ascii="Arial" w:hAnsi="Arial"/>
          </w:rPr>
          <w:t>a</w:t>
        </w:r>
      </w:ins>
      <w:r>
        <w:rPr>
          <w:rFonts w:cs="Arial" w:ascii="Arial" w:hAnsi="Arial"/>
        </w:rPr>
        <w:t xml:space="preserve"> modulação já se tornou fundamental para o marketing. </w:t>
      </w:r>
    </w:p>
    <w:p>
      <w:pPr>
        <w:pStyle w:val="Normal"/>
        <w:spacing w:lineRule="auto" w:line="360"/>
        <w:ind w:firstLine="720"/>
        <w:jc w:val="both"/>
        <w:rPr>
          <w:rFonts w:ascii="Arial" w:hAnsi="Arial" w:eastAsia="Calibri" w:cs="Arial"/>
          <w:sz w:val="22"/>
          <w:szCs w:val="22"/>
        </w:rPr>
      </w:pPr>
      <w:r>
        <w:rPr>
          <w:rFonts w:eastAsia="Calibri" w:cs="Arial" w:ascii="Arial" w:hAnsi="Arial"/>
          <w:sz w:val="22"/>
          <w:szCs w:val="22"/>
        </w:rPr>
      </w:r>
    </w:p>
    <w:p>
      <w:pPr>
        <w:pStyle w:val="Normal"/>
        <w:ind w:left="2268" w:firstLine="11"/>
        <w:jc w:val="both"/>
        <w:rPr>
          <w:rFonts w:ascii="Arial" w:hAnsi="Arial" w:eastAsia="Calibri" w:cs="Arial"/>
          <w:sz w:val="22"/>
          <w:szCs w:val="22"/>
        </w:rPr>
      </w:pPr>
      <w:r>
        <w:rPr>
          <w:rFonts w:eastAsia="Calibri" w:cs="Arial" w:ascii="Arial" w:hAnsi="Arial"/>
          <w:sz w:val="22"/>
          <w:szCs w:val="22"/>
        </w:rPr>
        <w:t>Depois da captura e armazenamento de dados para processamento e mineração, as empresas formam amostras de perfis similares que servem aos dispositivos de modulação. O que eles fazem? A partir dos gostos, do temperamento, das necessidades, das possibilidades financeiras, do nível educacional, entre outras sínteses, as empresas oferecem caminhos, soluções, definições, produtos e serviços para suas amostras, ou seja, para um conjunto potencial de consumidores que tiveram seus dados tratados e analisados. O sucesso da modulação depende da análise precisa das pessoas que serão moduladas (</w:t>
      </w:r>
      <w:ins w:id="154" w:author="agente" w:date="2018-09-14T20:37:00Z">
        <w:r>
          <w:rPr>
            <w:rFonts w:eastAsia="Calibri" w:cs="Arial" w:ascii="Arial" w:hAnsi="Arial"/>
            <w:sz w:val="22"/>
            <w:szCs w:val="22"/>
          </w:rPr>
          <w:t xml:space="preserve">Silveira, </w:t>
        </w:r>
      </w:ins>
      <w:del w:id="155" w:author="agente" w:date="2018-09-14T20:37:00Z">
        <w:r>
          <w:rPr>
            <w:rFonts w:eastAsia="Calibri" w:cs="Arial" w:ascii="Arial" w:hAnsi="Arial"/>
            <w:sz w:val="22"/>
            <w:szCs w:val="22"/>
          </w:rPr>
          <w:delText xml:space="preserve">SILVEIRA, </w:delText>
        </w:r>
      </w:del>
      <w:r>
        <w:rPr>
          <w:rFonts w:eastAsia="Calibri" w:cs="Arial" w:ascii="Arial" w:hAnsi="Arial"/>
          <w:sz w:val="22"/>
          <w:szCs w:val="22"/>
        </w:rPr>
        <w:t xml:space="preserve">2017, </w:t>
      </w:r>
      <w:del w:id="156" w:author="agente" w:date="2018-09-14T20:37:00Z">
        <w:r>
          <w:rPr>
            <w:rFonts w:eastAsia="Calibri" w:cs="Arial" w:ascii="Arial" w:hAnsi="Arial"/>
            <w:sz w:val="22"/>
            <w:szCs w:val="22"/>
          </w:rPr>
          <w:delText>p.</w:delText>
        </w:r>
      </w:del>
      <w:r>
        <w:rPr>
          <w:rFonts w:eastAsia="Calibri" w:cs="Arial" w:ascii="Arial" w:hAnsi="Arial"/>
          <w:sz w:val="22"/>
          <w:szCs w:val="22"/>
        </w:rPr>
        <w:t>84).</w:t>
      </w:r>
    </w:p>
    <w:p>
      <w:pPr>
        <w:pStyle w:val="Normal"/>
        <w:ind w:left="2268" w:firstLine="11"/>
        <w:jc w:val="both"/>
        <w:rPr>
          <w:rFonts w:ascii="Arial" w:hAnsi="Arial" w:eastAsia="Calibri" w:cs="Arial"/>
          <w:sz w:val="22"/>
          <w:szCs w:val="22"/>
        </w:rPr>
      </w:pPr>
      <w:r>
        <w:rPr>
          <w:rFonts w:eastAsia="Calibri" w:cs="Arial" w:ascii="Arial" w:hAnsi="Arial"/>
          <w:sz w:val="22"/>
          <w:szCs w:val="22"/>
        </w:rPr>
      </w:r>
    </w:p>
    <w:p>
      <w:pPr>
        <w:pStyle w:val="Normal"/>
        <w:widowControl w:val="false"/>
        <w:jc w:val="both"/>
        <w:rPr>
          <w:rFonts w:ascii="Arial" w:hAnsi="Arial" w:cs="Arial"/>
          <w:sz w:val="22"/>
          <w:szCs w:val="22"/>
        </w:rPr>
      </w:pPr>
      <w:r>
        <w:rPr>
          <w:rFonts w:cs="Arial" w:ascii="Arial" w:hAnsi="Arial"/>
          <w:sz w:val="22"/>
          <w:szCs w:val="22"/>
        </w:rPr>
      </w:r>
    </w:p>
    <w:p>
      <w:pPr>
        <w:pStyle w:val="Normal"/>
        <w:widowControl w:val="false"/>
        <w:spacing w:lineRule="auto" w:line="360"/>
        <w:ind w:firstLine="708"/>
        <w:jc w:val="both"/>
        <w:rPr/>
      </w:pPr>
      <w:r>
        <w:rPr>
          <w:rFonts w:eastAsia="Calibri" w:cs="Arial" w:ascii="Arial" w:hAnsi="Arial"/>
        </w:rPr>
        <w:t xml:space="preserve">Uma das características da modulação </w:t>
      </w:r>
      <w:r>
        <w:rPr>
          <w:rFonts w:cs="Arial" w:ascii="Arial" w:hAnsi="Arial"/>
        </w:rPr>
        <w:t xml:space="preserve">é a possibilidade de criar um espaço para o individual, dar a sensação de liberdade para o indivíduo enquanto o mantém em um ambiente restrito </w:t>
      </w:r>
      <w:r>
        <w:fldChar w:fldCharType="begin"/>
      </w:r>
      <w:r>
        <w:instrText>ADDIN ZOTERO_ITEM CSL_CITATION {"citationID":"JTim5G2y","properties":{"formattedCitation":"(HUI, 2015)","plainCitation":"(HUI, 2015)","noteIndex":0},"citationItems":[{"id":71,"uris":["http://zotero.org/users/4943855/items/H6G6RZ2U"],"uri":["http://zotero.org/users/4943855/items/H6G6RZ2U"],"itemData":{"id":71,"type":"article-journal","title":"Modulation after Control","container-title":"new formations: a journal of culture/theory/politics","page":"74-91","volume":"84","issue":"84","source":"Project MUSE","abstract":"This article revisits the concept of modulation in Gilles Deleuze’s &lt;i&gt;Postscript on Control Societies&lt;/i&gt;, in which he announces control societies as the new paradigm succeeding Michel Foucault’s disciplinary society. Deleuze characterises this shift in terms of a shift from ‘moulding’ to ‘modulation’, namely from a form-imposing mode to a self-regulating mode. The concept of modulation is crucial to Deleuze’s reinterpretation of the history of philosophy, where he employs it to turn against, for example, Aristotle’s hylomorphism and Kant’s transcendental categories. The role of modulation in Deleuze’s thought in general, and in the article on control societies in particular, reveals an &lt;i&gt;aporia&lt;/i&gt; concerning the consistency of this concept: isn’t the idea of control societies a realisation of Deleuze’s philosophy? On the other hand it urges us to consider how modulation is realised through digital technologies, which occupy a central role in his article on control societies, and are further taken up by contemporary media theorists such as Alexander Galloway and Antoinette Rouvroy. This article attempts to address these two questions by looking again at the work of Gilbert Simondon, whose concept of modulation was an inspiration to Deleuze. For Simondon, the concept of modulation is closely related to technology, a dimension not sufficiently explored by Deleuze. By exploring Simondon’s 1961 paper ‘Amplification in the Process of Information’, this article elaborates on the concept of modulation, in relation to technical amplification and individuation. It attempts to show that how modulation can also be understood as a way to resist the tendency of ‘disindividuation’ in control societies, and that the ‘modulative’ mode of control societies is only one possible outcome from the philosophical concept of modulation. It concludes with a concrete practical example from within the development of alternative social networks.","ISSN":"1741-0789","language":"en","author":[{"family":"Hui","given":"Yuk"}],"issued":{"date-parts":[["2015",11,7]]}}}],"schema":"https://github.com/citation-style-language/schema/raw/master/csl-citation.json"}</w:instrText>
      </w:r>
      <w:r>
        <w:fldChar w:fldCharType="separate"/>
      </w:r>
      <w:bookmarkStart w:id="42" w:name="__Fieldmark__1519_1356454502"/>
      <w:r>
        <w:rPr>
          <w:rFonts w:cs="Arial" w:ascii="Arial" w:hAnsi="Arial"/>
        </w:rPr>
        <w:t>(</w:t>
      </w:r>
      <w:ins w:id="157" w:author="agente" w:date="2018-09-14T20:37:00Z">
        <w:bookmarkStart w:id="43" w:name="__Fieldmark__621_193002426"/>
        <w:r>
          <w:rPr>
            <w:rFonts w:cs="Arial" w:ascii="Arial" w:hAnsi="Arial"/>
          </w:rPr>
          <w:t>H</w:t>
        </w:r>
      </w:ins>
      <w:ins w:id="158" w:author="agente" w:date="2018-09-14T20:37:00Z">
        <w:bookmarkStart w:id="44" w:name="__Fieldmark__600_1743353457"/>
        <w:r>
          <w:rPr>
            <w:rFonts w:cs="Arial" w:ascii="Arial" w:hAnsi="Arial"/>
          </w:rPr>
          <w:t>ui</w:t>
        </w:r>
      </w:ins>
      <w:del w:id="159" w:author="agente" w:date="2018-09-14T20:37:00Z">
        <w:r>
          <w:rPr>
            <w:rFonts w:cs="Arial" w:ascii="Arial" w:hAnsi="Arial"/>
          </w:rPr>
          <w:delText>HUI</w:delText>
        </w:r>
      </w:del>
      <w:r>
        <w:rPr>
          <w:rFonts w:cs="Arial" w:ascii="Arial" w:hAnsi="Arial"/>
        </w:rPr>
        <w:t>, 2015)</w:t>
      </w:r>
      <w:r>
        <w:rPr>
          <w:rFonts w:cs="Arial" w:ascii="Arial" w:hAnsi="Arial"/>
        </w:rPr>
      </w:r>
      <w:r>
        <w:fldChar w:fldCharType="end"/>
      </w:r>
      <w:bookmarkEnd w:id="42"/>
      <w:bookmarkEnd w:id="43"/>
      <w:bookmarkEnd w:id="44"/>
      <w:r>
        <w:rPr>
          <w:rFonts w:cs="Arial" w:ascii="Arial" w:hAnsi="Arial"/>
        </w:rPr>
        <w:t>. Foucault</w:t>
      </w:r>
      <w:ins w:id="160" w:author="agente" w:date="2018-09-14T20:37:00Z">
        <w:r>
          <w:rPr>
            <w:rFonts w:cs="Arial" w:ascii="Arial" w:hAnsi="Arial"/>
          </w:rPr>
          <w:t xml:space="preserve"> (1998</w:t>
        </w:r>
      </w:ins>
      <w:ins w:id="161" w:author="agente" w:date="2018-09-14T20:38:00Z">
        <w:r>
          <w:rPr>
            <w:rFonts w:cs="Arial" w:ascii="Arial" w:hAnsi="Arial"/>
          </w:rPr>
          <w:t>)</w:t>
        </w:r>
      </w:ins>
      <w:del w:id="162" w:author="agente" w:date="2018-09-14T20:38:00Z">
        <w:r>
          <w:rPr>
            <w:rFonts w:cs="Arial" w:ascii="Arial" w:hAnsi="Arial"/>
          </w:rPr>
          <w:delText xml:space="preserve"> </w:delText>
        </w:r>
      </w:del>
      <w:r>
        <w:fldChar w:fldCharType="begin"/>
      </w:r>
      <w:r>
        <w:instrText>ADDIN ZOTERO_ITEM CSL_CITATION {"citationID":"o2SZjrSi","properties":{"formattedCitation":"(FOUCAULT, 1998)","plainCitation":"(FOUCAULT, 1998)","dontUpdate":true,"noteIndex":0},"citationItems":[{"id":84,"uris":["http://zotero.org/users/4943855/items/TL8MVDTG"],"uri":["http://zotero.org/users/4943855/items/TL8MVDTG"],"itemData":{"id":84,"type":"book","title":"Historia Da Sexualidade, V.2 - O Uso Dos Prazeres","publisher":"PAZ E TERRA","publisher-place":"São Paulo","number-of-pages":"390","source":"Google Books","event-place":"São Paulo","abstract":"Ao longo dos anos 1970, Michel Foucault dedicou seu trabalho no Collège de France à análise do lugar da sexualidade na sociedade ocidental. Sua reflexão encontrou no sexo e na sexualidade a causa de todos os acontecimentos da vida social. O filósofo empreendeu uma pesquisa histórica, estabelecendo uma antropologia e uma análise dos discursos acerca desse tema tão fundamental para a condição humana. A trilogia que é reconhecidamente um dos grandes trabalhos do pensador ganhou nova capa, com o intuito de valorizar ainda mais a obra que há anos é fonte de pesquisa e consulta para milhares de estudiosos. Volume 2 - O uso dos prazeres - Este volume assinala uma importante transformação na história. Conservando o objetivo de investigar como nasce, nas sociedades ocidentais modernas, a noção de sexualidade, Foucault recua no tempo até a Grécia clássica para investigar como a atividade sexual se constitui como domínio de prática moral e modo de subjetivação característicos do projeto de uma 'estética da existência'.","ISBN":"978-85-7753-295-7","language":"es","author":[{"family":"Foucault","given":"Michel"}],"issued":{"date-parts":[["1998"]]}}}],"schema":"https://github.com/citation-style-language/schema/raw/master/csl-citation.json"}</w:instrText>
      </w:r>
      <w:r>
        <w:fldChar w:fldCharType="separate"/>
      </w:r>
      <w:bookmarkStart w:id="45" w:name="__Fieldmark__1537_1356454502"/>
      <w:r>
        <w:rPr>
          <w:rFonts w:cs="Arial" w:ascii="Arial" w:hAnsi="Arial"/>
        </w:rPr>
      </w:r>
      <w:del w:id="163" w:author="agente" w:date="2018-09-14T20:38:00Z">
        <w:r>
          <w:rPr>
            <w:rFonts w:cs="Arial" w:ascii="Arial" w:hAnsi="Arial"/>
          </w:rPr>
          <w:delText>(</w:delText>
        </w:r>
      </w:del>
      <w:del w:id="164" w:author="agente" w:date="2018-09-14T20:38:00Z">
        <w:bookmarkStart w:id="46" w:name="__Fieldmark__639_193002426"/>
        <w:r>
          <w:rPr>
            <w:rFonts w:cs="Arial" w:ascii="Arial" w:hAnsi="Arial"/>
          </w:rPr>
          <w:delText>F</w:delText>
        </w:r>
      </w:del>
      <w:del w:id="165" w:author="agente" w:date="2018-09-14T20:38:00Z">
        <w:bookmarkStart w:id="47" w:name="__Fieldmark__605_1743353457"/>
        <w:r>
          <w:rPr>
            <w:rFonts w:cs="Arial" w:ascii="Arial" w:hAnsi="Arial"/>
          </w:rPr>
          <w:delText>O</w:delText>
        </w:r>
      </w:del>
      <w:del w:id="166" w:author="agente" w:date="2018-09-14T20:38:00Z">
        <w:bookmarkStart w:id="48" w:name="__Fieldmark__1657_1804063266"/>
        <w:bookmarkStart w:id="49" w:name="__Fieldmark__3561_70101425"/>
        <w:r>
          <w:rPr>
            <w:rFonts w:cs="Arial" w:ascii="Arial" w:hAnsi="Arial"/>
          </w:rPr>
          <w:delText>UCAULT, 1998)</w:delText>
        </w:r>
      </w:del>
      <w:r>
        <w:rPr>
          <w:rFonts w:cs="Arial" w:ascii="Arial" w:hAnsi="Arial"/>
        </w:rPr>
      </w:r>
      <w:r>
        <w:fldChar w:fldCharType="end"/>
      </w:r>
      <w:bookmarkEnd w:id="45"/>
      <w:bookmarkEnd w:id="46"/>
      <w:bookmarkEnd w:id="47"/>
      <w:bookmarkEnd w:id="48"/>
      <w:bookmarkEnd w:id="49"/>
      <w:r>
        <w:rPr>
          <w:rFonts w:cs="Arial" w:ascii="Arial" w:hAnsi="Arial"/>
        </w:rPr>
        <w:t xml:space="preserve">, ao estudar o poder disciplinar, enxerga a liberdade como condição de relações de poder. </w:t>
      </w:r>
      <w:r>
        <w:rPr>
          <w:rFonts w:cs="Arial" w:ascii="Arial" w:hAnsi="Arial"/>
          <w:sz w:val="20"/>
          <w:szCs w:val="20"/>
        </w:rPr>
        <w:t>A</w:t>
      </w:r>
      <w:r>
        <w:rPr>
          <w:rFonts w:cs="Arial" w:ascii="Arial" w:hAnsi="Arial"/>
        </w:rPr>
        <w:t>s dinâmicas de uso propostas pelas plataformas de mídias sociais como o Facebook parecem potencializar o paradoxo da liberdade controlada. Elas oferecem ambientes onde o usuário é incentivado a compartilhar, mas só recebe a informação que uma série de algoritmos decidiu ser mais relevante para ele. É incentivado a se expressar, mas seguindo regras de conduta, ou escolhendo dentre seis emoções que representem o que está sentindo.</w:t>
      </w:r>
    </w:p>
    <w:p>
      <w:pPr>
        <w:pStyle w:val="Normal"/>
        <w:widowControl w:val="false"/>
        <w:spacing w:lineRule="auto" w:line="360"/>
        <w:ind w:firstLine="708"/>
        <w:jc w:val="both"/>
        <w:rPr>
          <w:rFonts w:ascii="Arial" w:hAnsi="Arial" w:eastAsia="Times New Roman" w:cs="Arial"/>
        </w:rPr>
      </w:pPr>
      <w:commentRangeStart w:id="9"/>
      <w:r>
        <w:rPr>
          <w:rFonts w:eastAsia="Times New Roman" w:cs="Arial" w:ascii="Arial" w:hAnsi="Arial"/>
        </w:rPr>
        <w:t>Yuk Hui (2015) caracteriza esse novo tipo de controle, que Deleuze (1992) chamou de modulação, pela possibilidade de “criação de um espaço para o indivíduo, como se ele ou ela tivesse a liberdade de se entrelaçar e criar, enquanto sua produção, bem como seus fins, seguem a lógica das forças intangíveis”</w:t>
      </w:r>
      <w:r>
        <w:rPr>
          <w:rStyle w:val="Ncoradanotaderodap"/>
          <w:rFonts w:eastAsia="Times New Roman" w:cs="Arial" w:ascii="Arial" w:hAnsi="Arial"/>
        </w:rPr>
        <w:footnoteReference w:id="7"/>
      </w:r>
      <w:r>
        <w:rPr>
          <w:rFonts w:eastAsia="Times New Roman" w:cs="Arial" w:ascii="Arial" w:hAnsi="Arial"/>
        </w:rPr>
        <w:t xml:space="preserve"> (Ibid., p.95, tradução nossa). </w:t>
      </w:r>
      <w:commentRangeEnd w:id="9"/>
      <w:r>
        <w:commentReference w:id="9"/>
      </w:r>
      <w:r>
        <w:rPr>
          <w:rFonts w:eastAsia="Times New Roman" w:cs="Arial" w:ascii="Arial" w:hAnsi="Arial"/>
        </w:rPr>
      </w:r>
    </w:p>
    <w:p>
      <w:pPr>
        <w:pStyle w:val="Normal"/>
        <w:widowControl w:val="false"/>
        <w:spacing w:lineRule="auto" w:line="360"/>
        <w:ind w:firstLine="708"/>
        <w:jc w:val="both"/>
        <w:rPr>
          <w:rFonts w:ascii="Arial" w:hAnsi="Arial" w:cs="Arial"/>
        </w:rPr>
      </w:pPr>
      <w:r>
        <w:rPr>
          <w:rFonts w:cs="Arial" w:ascii="Arial" w:hAnsi="Arial"/>
        </w:rPr>
      </w:r>
    </w:p>
    <w:p>
      <w:pPr>
        <w:pStyle w:val="Normal"/>
        <w:widowControl w:val="false"/>
        <w:ind w:left="2268" w:hanging="0"/>
        <w:jc w:val="both"/>
        <w:rPr/>
      </w:pPr>
      <w:r>
        <w:rPr>
          <w:rFonts w:eastAsia="Times New Roman" w:cs="Arial" w:ascii="Arial" w:hAnsi="Arial"/>
          <w:sz w:val="22"/>
          <w:szCs w:val="22"/>
        </w:rPr>
        <w:t>Devido à falta de regras rígidas (o que equivaleria à moldagem), o sujeito concebido em termos de modulação e processos modulatórios parece ter a liberdade de agir, mesmo que essa liberdade já seja antecipada por sistemas reguladores, e os próprios atos são modulados de tal maneira que assumem um caráter auto-regulador</w:t>
      </w:r>
      <w:r>
        <w:rPr>
          <w:rStyle w:val="Ncoradanotaderodap"/>
          <w:rFonts w:eastAsia="Times New Roman" w:cs="Arial" w:ascii="Arial" w:hAnsi="Arial"/>
          <w:sz w:val="22"/>
          <w:szCs w:val="22"/>
        </w:rPr>
        <w:footnoteReference w:id="8"/>
      </w:r>
      <w:r>
        <w:rPr>
          <w:rFonts w:eastAsia="Times New Roman" w:cs="Arial" w:ascii="Arial" w:hAnsi="Arial"/>
          <w:sz w:val="22"/>
          <w:szCs w:val="22"/>
        </w:rPr>
        <w:t xml:space="preserve"> </w:t>
      </w:r>
      <w:r>
        <w:fldChar w:fldCharType="begin"/>
      </w:r>
      <w:r>
        <w:instrText>ADDIN ZOTERO_ITEM CSL_CITATION {"citationID":"HMt71PkX","properties":{"formattedCitation":"(HUI, 2015)","plainCitation":"(HUI, 2015)","dontUpdate":true,"noteIndex":0},"citationItems":[{"id":71,"uris":["http://zotero.org/users/4943855/items/H6G6RZ2U"],"uri":["http://zotero.org/users/4943855/items/H6G6RZ2U"],"itemData":{"id":71,"type":"article-journal","title":"Modulation after Control","container-title":"new formations: a journal of culture/theory/politics","page":"74-91","volume":"84","issue":"84","source":"Project MUSE","abstract":"This article revisits the concept of modulation in Gilles Deleuze’s &lt;i&gt;Postscript on Control Societies&lt;/i&gt;, in which he announces control societies as the new paradigm succeeding Michel Foucault’s disciplinary society. Deleuze characterises this shift in terms of a shift from ‘moulding’ to ‘modulation’, namely from a form-imposing mode to a self-regulating mode. The concept of modulation is crucial to Deleuze’s reinterpretation of the history of philosophy, where he employs it to turn against, for example, Aristotle’s hylomorphism and Kant’s transcendental categories. The role of modulation in Deleuze’s thought in general, and in the article on control societies in particular, reveals an &lt;i&gt;aporia&lt;/i&gt; concerning the consistency of this concept: isn’t the idea of control societies a realisation of Deleuze’s philosophy? On the other hand it urges us to consider how modulation is realised through digital technologies, which occupy a central role in his article on control societies, and are further taken up by contemporary media theorists such as Alexander Galloway and Antoinette Rouvroy. This article attempts to address these two questions by looking again at the work of Gilbert Simondon, whose concept of modulation was an inspiration to Deleuze. For Simondon, the concept of modulation is closely related to technology, a dimension not sufficiently explored by Deleuze. By exploring Simondon’s 1961 paper ‘Amplification in the Process of Information’, this article elaborates on the concept of modulation, in relation to technical amplification and individuation. It attempts to show that how modulation can also be understood as a way to resist the tendency of ‘disindividuation’ in control societies, and that the ‘modulative’ mode of control societies is only one possible outcome from the philosophical concept of modulation. It concludes with a concrete practical example from within the development of alternative social networks.","ISSN":"1741-0789","language":"en","author":[{"family":"Hui","given":"Yuk"}],"issued":{"date-parts":[["2015",11,7]]}}}],"schema":"https://github.com/citation-style-language/schema/raw/master/csl-citation.json"}</w:instrText>
      </w:r>
      <w:r>
        <w:fldChar w:fldCharType="separate"/>
      </w:r>
      <w:bookmarkStart w:id="50" w:name="__Fieldmark__1580_1356454502"/>
      <w:r>
        <w:rPr>
          <w:rFonts w:eastAsia="Times New Roman" w:cs="Arial" w:ascii="Arial" w:hAnsi="Arial"/>
          <w:sz w:val="22"/>
          <w:szCs w:val="22"/>
        </w:rPr>
        <w:t>(H</w:t>
      </w:r>
      <w:ins w:id="167" w:author="agente" w:date="2018-09-14T20:46:00Z">
        <w:r>
          <w:rPr>
            <w:rFonts w:eastAsia="Times New Roman" w:cs="Arial" w:ascii="Arial" w:hAnsi="Arial"/>
            <w:sz w:val="22"/>
            <w:szCs w:val="22"/>
          </w:rPr>
          <w:t>ui</w:t>
        </w:r>
      </w:ins>
      <w:del w:id="168" w:author="agente" w:date="2018-09-14T20:46:00Z">
        <w:r>
          <w:rPr>
            <w:rFonts w:eastAsia="Times New Roman" w:cs="Arial" w:ascii="Arial" w:hAnsi="Arial"/>
            <w:sz w:val="22"/>
            <w:szCs w:val="22"/>
          </w:rPr>
          <w:delText>UI</w:delText>
        </w:r>
      </w:del>
      <w:r>
        <w:rPr>
          <w:rFonts w:eastAsia="Times New Roman" w:cs="Arial" w:ascii="Arial" w:hAnsi="Arial"/>
          <w:sz w:val="22"/>
          <w:szCs w:val="22"/>
        </w:rPr>
        <w:t xml:space="preserve">, 2015, </w:t>
      </w:r>
      <w:del w:id="169" w:author="agente" w:date="2018-09-14T20:46:00Z">
        <w:r>
          <w:rPr>
            <w:rFonts w:eastAsia="Times New Roman" w:cs="Arial" w:ascii="Arial" w:hAnsi="Arial"/>
            <w:sz w:val="22"/>
            <w:szCs w:val="22"/>
          </w:rPr>
          <w:delText xml:space="preserve">p. </w:delText>
        </w:r>
      </w:del>
      <w:r>
        <w:rPr>
          <w:rFonts w:eastAsia="Times New Roman" w:cs="Arial" w:ascii="Arial" w:hAnsi="Arial"/>
          <w:sz w:val="22"/>
          <w:szCs w:val="22"/>
        </w:rPr>
        <w:t>83, tradução nossa)</w:t>
      </w:r>
      <w:bookmarkStart w:id="51" w:name="__Fieldmark__686_193002426"/>
      <w:bookmarkStart w:id="52" w:name="__Fieldmark__850_1743353457"/>
      <w:bookmarkEnd w:id="51"/>
      <w:bookmarkEnd w:id="52"/>
      <w:r>
        <w:rPr>
          <w:rFonts w:eastAsia="Times New Roman" w:cs="Arial" w:ascii="Arial" w:hAnsi="Arial"/>
          <w:sz w:val="22"/>
          <w:szCs w:val="22"/>
        </w:rPr>
      </w:r>
      <w:r>
        <w:fldChar w:fldCharType="end"/>
      </w:r>
      <w:bookmarkEnd w:id="50"/>
      <w:r>
        <w:rPr>
          <w:rFonts w:eastAsia="Times New Roman" w:cs="Arial" w:ascii="Arial" w:hAnsi="Arial"/>
          <w:sz w:val="22"/>
          <w:szCs w:val="22"/>
        </w:rPr>
        <w:t>.</w:t>
      </w:r>
    </w:p>
    <w:p>
      <w:pPr>
        <w:pStyle w:val="Normal"/>
        <w:widowControl w:val="false"/>
        <w:spacing w:lineRule="auto" w:line="360"/>
        <w:jc w:val="both"/>
        <w:rPr>
          <w:rFonts w:ascii="Arial" w:hAnsi="Arial" w:cs="Arial"/>
          <w:sz w:val="20"/>
          <w:szCs w:val="20"/>
        </w:rPr>
      </w:pPr>
      <w:r>
        <w:rPr>
          <w:rFonts w:cs="Arial" w:ascii="Arial" w:hAnsi="Arial"/>
          <w:sz w:val="20"/>
          <w:szCs w:val="20"/>
        </w:rPr>
      </w:r>
    </w:p>
    <w:p>
      <w:pPr>
        <w:pStyle w:val="Normal"/>
        <w:spacing w:lineRule="auto" w:line="360"/>
        <w:ind w:firstLine="720"/>
        <w:jc w:val="both"/>
        <w:rPr/>
      </w:pPr>
      <w:r>
        <w:rPr>
          <w:rFonts w:cs="Arial" w:ascii="Arial" w:hAnsi="Arial"/>
        </w:rPr>
        <w:t xml:space="preserve">Para Hui </w:t>
      </w:r>
      <w:r>
        <w:fldChar w:fldCharType="begin"/>
      </w:r>
      <w:r>
        <w:instrText>ADDIN ZOTERO_ITEM CSL_CITATION {"citationID":"PBMauKU7","properties":{"formattedCitation":"(HUI, 2015)","plainCitation":"(HUI, 2015)","dontUpdate":true,"noteIndex":0},"citationItems":[{"id":71,"uris":["http://zotero.org/users/4943855/items/H6G6RZ2U"],"uri":["http://zotero.org/users/4943855/items/H6G6RZ2U"],"itemData":{"id":71,"type":"article-journal","title":"Modulation after Control","container-title":"new formations: a journal of culture/theory/politics","page":"74-91","volume":"84","issue":"84","source":"Project MUSE","abstract":"This article revisits the concept of modulation in Gilles Deleuze’s &lt;i&gt;Postscript on Control Societies&lt;/i&gt;, in which he announces control societies as the new paradigm succeeding Michel Foucault’s disciplinary society. Deleuze characterises this shift in terms of a shift from ‘moulding’ to ‘modulation’, namely from a form-imposing mode to a self-regulating mode. The concept of modulation is crucial to Deleuze’s reinterpretation of the history of philosophy, where he employs it to turn against, for example, Aristotle’s hylomorphism and Kant’s transcendental categories. The role of modulation in Deleuze’s thought in general, and in the article on control societies in particular, reveals an &lt;i&gt;aporia&lt;/i&gt; concerning the consistency of this concept: isn’t the idea of control societies a realisation of Deleuze’s philosophy? On the other hand it urges us to consider how modulation is realised through digital technologies, which occupy a central role in his article on control societies, and are further taken up by contemporary media theorists such as Alexander Galloway and Antoinette Rouvroy. This article attempts to address these two questions by looking again at the work of Gilbert Simondon, whose concept of modulation was an inspiration to Deleuze. For Simondon, the concept of modulation is closely related to technology, a dimension not sufficiently explored by Deleuze. By exploring Simondon’s 1961 paper ‘Amplification in the Process of Information’, this article elaborates on the concept of modulation, in relation to technical amplification and individuation. It attempts to show that how modulation can also be understood as a way to resist the tendency of ‘disindividuation’ in control societies, and that the ‘modulative’ mode of control societies is only one possible outcome from the philosophical concept of modulation. It concludes with a concrete practical example from within the development of alternative social networks.","ISSN":"1741-0789","language":"en","author":[{"family":"Hui","given":"Yuk"}],"issued":{"date-parts":[["2015",11,7]]}}}],"schema":"https://github.com/citation-style-language/schema/raw/master/csl-citation.json"}</w:instrText>
      </w:r>
      <w:r>
        <w:fldChar w:fldCharType="separate"/>
      </w:r>
      <w:bookmarkStart w:id="53" w:name="__Fieldmark__1603_1356454502"/>
      <w:r>
        <w:rPr>
          <w:rFonts w:cs="Arial" w:ascii="Arial" w:hAnsi="Arial"/>
        </w:rPr>
        <w:t>(</w:t>
      </w:r>
      <w:bookmarkStart w:id="54" w:name="__Fieldmark__710_193002426"/>
      <w:r>
        <w:rPr>
          <w:rFonts w:cs="Arial" w:ascii="Arial" w:hAnsi="Arial"/>
        </w:rPr>
        <w:t>2</w:t>
      </w:r>
      <w:bookmarkStart w:id="55" w:name="__Fieldmark__859_1743353457"/>
      <w:r>
        <w:rPr>
          <w:rFonts w:cs="Arial" w:ascii="Arial" w:hAnsi="Arial"/>
        </w:rPr>
        <w:t>015)</w:t>
      </w:r>
      <w:r>
        <w:rPr>
          <w:rFonts w:cs="Arial" w:ascii="Arial" w:hAnsi="Arial"/>
        </w:rPr>
      </w:r>
      <w:r>
        <w:fldChar w:fldCharType="end"/>
      </w:r>
      <w:bookmarkEnd w:id="53"/>
      <w:bookmarkEnd w:id="54"/>
      <w:bookmarkEnd w:id="55"/>
      <w:r>
        <w:rPr>
          <w:rFonts w:cs="Arial" w:ascii="Arial" w:hAnsi="Arial"/>
        </w:rPr>
        <w:t>, a moldagem, característica do poder disciplinar, e a modulação não possuem qualquer similaridade e são diferentes “em termos de significado metafísico e das implicações políticas”</w:t>
      </w:r>
      <w:r>
        <w:rPr>
          <w:rStyle w:val="Ncoradanotaderodap"/>
          <w:rFonts w:cs="Arial" w:ascii="Arial" w:hAnsi="Arial"/>
        </w:rPr>
        <w:footnoteReference w:id="9"/>
      </w:r>
      <w:r>
        <w:rPr>
          <w:rFonts w:cs="Arial" w:ascii="Arial" w:hAnsi="Arial"/>
        </w:rPr>
        <w:t xml:space="preserve"> (</w:t>
      </w:r>
      <w:del w:id="170" w:author="agente" w:date="2018-09-14T20:46:00Z">
        <w:r>
          <w:rPr>
            <w:rFonts w:cs="Arial" w:ascii="Arial" w:hAnsi="Arial"/>
          </w:rPr>
          <w:delText xml:space="preserve">p. </w:delText>
        </w:r>
      </w:del>
      <w:r>
        <w:rPr>
          <w:rFonts w:cs="Arial" w:ascii="Arial" w:hAnsi="Arial"/>
        </w:rPr>
        <w:t xml:space="preserve">84, tradução nossa). Já David Savat </w:t>
      </w:r>
      <w:r>
        <w:fldChar w:fldCharType="begin"/>
      </w:r>
      <w:r>
        <w:instrText>ADDIN ZOTERO_ITEM CSL_CITATION {"citationID":"AvTMgS8U","properties":{"formattedCitation":"(SAVAT, 2009)","plainCitation":"(SAVAT, 2009)","dontUpdate":true,"noteIndex":0},"citationItems":[{"id":223,"uris":["http://zotero.org/users/4943855/items/XGARJ5RS"],"uri":["http://zotero.org/users/4943855/items/XGARJ5RS"],"itemData":{"id":223,"type":"book","title":"Deleuze and new technology","collection-title":"Deleuze connections","publisher":"Edinburgh University Press","publisher-place":"Edinburgh","number-of-pages":"275","source":"Library of Congress ISBN","event-place":"Edinburgh","ISBN":"978-0-7486-3336-4","call-number":"B2430.D454 D445 2009","note":"OCLC: ocn424571866","editor":[{"family":"Poster","given":"Mark"}],"author":[{"family":"Savat","given":"David"}],"issued":{"date-parts":[["2009"]]}}}],"schema":"https://github.com/citation-style-language/schema/raw/master/csl-citation.json"}</w:instrText>
      </w:r>
      <w:r>
        <w:fldChar w:fldCharType="separate"/>
      </w:r>
      <w:bookmarkStart w:id="56" w:name="__Fieldmark__1625_1356454502"/>
      <w:r>
        <w:rPr>
          <w:rFonts w:cs="Arial" w:ascii="Arial" w:hAnsi="Arial"/>
        </w:rPr>
        <w:t>(2009)</w:t>
      </w:r>
      <w:bookmarkStart w:id="57" w:name="__Fieldmark__730_193002426"/>
      <w:bookmarkStart w:id="58" w:name="__Fieldmark__877_1743353457"/>
      <w:bookmarkEnd w:id="57"/>
      <w:bookmarkEnd w:id="58"/>
      <w:r>
        <w:rPr>
          <w:rFonts w:cs="Arial" w:ascii="Arial" w:hAnsi="Arial"/>
        </w:rPr>
      </w:r>
      <w:r>
        <w:fldChar w:fldCharType="end"/>
      </w:r>
      <w:bookmarkEnd w:id="56"/>
      <w:r>
        <w:rPr>
          <w:rFonts w:cs="Arial" w:ascii="Arial" w:hAnsi="Arial"/>
        </w:rPr>
        <w:t xml:space="preserve"> enxerga a modulação como uma amplificação do poder disciplinar</w:t>
      </w:r>
      <w:ins w:id="171" w:author="agente" w:date="2018-09-14T20:47:00Z">
        <w:r>
          <w:rPr>
            <w:rFonts w:cs="Arial" w:ascii="Arial" w:hAnsi="Arial"/>
          </w:rPr>
          <w:t xml:space="preserve">. Nessa perspectiva, </w:t>
        </w:r>
      </w:ins>
      <w:del w:id="172" w:author="agente" w:date="2018-09-14T20:47:00Z">
        <w:r>
          <w:rPr>
            <w:rFonts w:cs="Arial" w:ascii="Arial" w:hAnsi="Arial"/>
          </w:rPr>
          <w:delText xml:space="preserve">, portanto </w:delText>
        </w:r>
      </w:del>
      <w:r>
        <w:rPr>
          <w:rFonts w:cs="Arial" w:ascii="Arial" w:hAnsi="Arial"/>
        </w:rPr>
        <w:t>os mecanismo e instrumentos que Foucault identificou com essenciais para seu funcionamento não deixaram de existir. </w:t>
      </w:r>
    </w:p>
    <w:p>
      <w:pPr>
        <w:pStyle w:val="Normal"/>
        <w:spacing w:lineRule="auto" w:line="360"/>
        <w:ind w:firstLine="720"/>
        <w:jc w:val="both"/>
        <w:rPr>
          <w:rFonts w:ascii="Arial" w:hAnsi="Arial" w:cs="Arial"/>
        </w:rPr>
      </w:pPr>
      <w:r>
        <w:rPr>
          <w:rFonts w:cs="Arial" w:ascii="Arial" w:hAnsi="Arial"/>
        </w:rPr>
      </w:r>
    </w:p>
    <w:p>
      <w:pPr>
        <w:pStyle w:val="Normal"/>
        <w:ind w:left="2268" w:hanging="0"/>
        <w:jc w:val="both"/>
        <w:rPr/>
      </w:pPr>
      <w:r>
        <w:rPr>
          <w:rFonts w:cs="Arial" w:ascii="Arial" w:hAnsi="Arial"/>
          <w:sz w:val="22"/>
          <w:szCs w:val="22"/>
        </w:rPr>
        <w:t>Na verdade, os modos de observação pelos quais a disciplina funciona como uma forma de poder agora operam mais vigorosamente do que nunca, seja através do uso de mídias sociais como Facebook, localização GPS via telefone celular, identificação por radiofreqüência (RFID) ou coleta de dados do consumidor em nossas atividades do dia-a-dia</w:t>
      </w:r>
      <w:r>
        <w:rPr>
          <w:rStyle w:val="Ncoradanotaderodap"/>
          <w:rFonts w:cs="Arial" w:ascii="Arial" w:hAnsi="Arial"/>
          <w:sz w:val="22"/>
          <w:szCs w:val="22"/>
        </w:rPr>
        <w:footnoteReference w:id="10"/>
      </w:r>
      <w:r>
        <w:rPr>
          <w:rFonts w:cs="Arial" w:ascii="Arial" w:hAnsi="Arial"/>
          <w:sz w:val="22"/>
          <w:szCs w:val="22"/>
        </w:rPr>
        <w:t xml:space="preserve"> </w:t>
      </w:r>
      <w:r>
        <w:fldChar w:fldCharType="begin"/>
      </w:r>
      <w:r>
        <w:instrText>ADDIN ZOTERO_ITEM CSL_CITATION {"citationID":"i3I5orDS","properties":{"formattedCitation":"(SAVAT, 2013)","plainCitation":"(SAVAT, 2013)","noteIndex":0},"citationItems":[{"id":228,"uris":["http://zotero.org/users/4943855/items/YFCILAKW"],"uri":["http://zotero.org/users/4943855/items/YFCILAKW"],"itemData":{"id":228,"type":"book","title":"Uncoding the digital technology, subjectivity and action in the control society","publisher":"Palgrave Macmillan","publisher-place":"Houndmills, Basingstoke, Hampshire; New York","source":"Open WorldCat","event-place":"Houndmills, Basingstoke, Hampshire; New York","abstract":"Machine generated contents note: -- List of Tables and FiguresAcknowledgementsIntroductionPART I: THE DATABASEThe Emergence of ModulationDividualityPART II: THE INTERFACEThe Human-machine AssemblageMechanical BeingDigital BeingPART III: THE NETWORKSolid PoliticsFluid PoliticsThe Boundary LayerConclusion Notes BibliographyIndex. \"Examining the impact of digital media on surveillance, power and people's capacity for action, this book explores how people act, and are acted upon, in an increasingly connected world\"","ISBN":"978-1-137-02501-2","note":"OCLC: 847034527","language":"English","author":[{"family":"Savat","given":"David"}],"issued":{"date-parts":[["2013"]]}}}],"schema":"https://github.com/citation-style-language/schema/raw/master/csl-citation.json"}</w:instrText>
      </w:r>
      <w:r>
        <w:fldChar w:fldCharType="separate"/>
      </w:r>
      <w:bookmarkStart w:id="59" w:name="__Fieldmark__1652_1356454502"/>
      <w:r>
        <w:rPr>
          <w:rFonts w:cs="Arial" w:ascii="Arial" w:hAnsi="Arial"/>
          <w:sz w:val="22"/>
          <w:szCs w:val="22"/>
        </w:rPr>
        <w:t>(</w:t>
      </w:r>
      <w:ins w:id="173" w:author="agente" w:date="2018-09-14T20:47:00Z">
        <w:r>
          <w:rPr>
            <w:rFonts w:cs="Arial" w:ascii="Arial" w:hAnsi="Arial"/>
            <w:sz w:val="22"/>
            <w:szCs w:val="22"/>
          </w:rPr>
          <w:t>Savat</w:t>
        </w:r>
      </w:ins>
      <w:del w:id="174" w:author="agente" w:date="2018-09-14T20:47:00Z">
        <w:r>
          <w:rPr>
            <w:rFonts w:cs="Arial" w:ascii="Arial" w:hAnsi="Arial"/>
            <w:sz w:val="22"/>
            <w:szCs w:val="22"/>
          </w:rPr>
          <w:delText>SAVAT</w:delText>
        </w:r>
      </w:del>
      <w:r>
        <w:rPr>
          <w:rFonts w:cs="Arial" w:ascii="Arial" w:hAnsi="Arial"/>
          <w:sz w:val="22"/>
          <w:szCs w:val="22"/>
        </w:rPr>
        <w:t xml:space="preserve">, 2013, </w:t>
      </w:r>
      <w:del w:id="175" w:author="agente" w:date="2018-09-14T20:47:00Z">
        <w:r>
          <w:rPr>
            <w:rFonts w:cs="Arial" w:ascii="Arial" w:hAnsi="Arial"/>
            <w:sz w:val="22"/>
            <w:szCs w:val="22"/>
          </w:rPr>
          <w:delText xml:space="preserve">loc. </w:delText>
        </w:r>
      </w:del>
      <w:r>
        <w:rPr>
          <w:rFonts w:cs="Arial" w:ascii="Arial" w:hAnsi="Arial"/>
          <w:sz w:val="22"/>
          <w:szCs w:val="22"/>
        </w:rPr>
        <w:t>222, tradução nossa)</w:t>
      </w:r>
      <w:bookmarkStart w:id="60" w:name="__Fieldmark__907_1743353457"/>
      <w:bookmarkStart w:id="61" w:name="__Fieldmark__756_193002426"/>
      <w:bookmarkEnd w:id="60"/>
      <w:bookmarkEnd w:id="61"/>
      <w:r>
        <w:rPr>
          <w:rFonts w:cs="Arial" w:ascii="Arial" w:hAnsi="Arial"/>
          <w:sz w:val="22"/>
          <w:szCs w:val="22"/>
        </w:rPr>
      </w:r>
      <w:r>
        <w:fldChar w:fldCharType="end"/>
      </w:r>
      <w:bookmarkEnd w:id="59"/>
      <w:r>
        <w:rPr>
          <w:rFonts w:cs="Arial" w:ascii="Arial" w:hAnsi="Arial"/>
          <w:sz w:val="22"/>
          <w:szCs w:val="22"/>
        </w:rPr>
        <w:t>.</w:t>
      </w:r>
    </w:p>
    <w:p>
      <w:pPr>
        <w:pStyle w:val="Normal"/>
        <w:spacing w:lineRule="auto" w:line="360"/>
        <w:ind w:firstLine="720"/>
        <w:jc w:val="both"/>
        <w:rPr>
          <w:rFonts w:ascii="Arial" w:hAnsi="Arial" w:cs="Arial"/>
        </w:rPr>
      </w:pPr>
      <w:r>
        <w:rPr>
          <w:rFonts w:cs="Arial" w:ascii="Arial" w:hAnsi="Arial"/>
        </w:rPr>
      </w:r>
    </w:p>
    <w:p>
      <w:pPr>
        <w:pStyle w:val="Normal"/>
        <w:spacing w:lineRule="auto" w:line="360"/>
        <w:ind w:firstLine="720"/>
        <w:jc w:val="both"/>
        <w:rPr/>
      </w:pPr>
      <w:r>
        <w:rPr>
          <w:rFonts w:cs="Arial" w:ascii="Arial" w:hAnsi="Arial"/>
        </w:rPr>
        <w:t xml:space="preserve"> </w:t>
      </w:r>
      <w:r>
        <w:rPr>
          <w:rFonts w:cs="Arial" w:ascii="Arial" w:hAnsi="Arial"/>
        </w:rPr>
        <w:t xml:space="preserve">Para o autor, essa amplificação surge, em grande parte, a partir da </w:t>
      </w:r>
      <w:ins w:id="176" w:author="agente" w:date="2018-09-14T20:49:00Z">
        <w:r>
          <w:rPr>
            <w:rFonts w:cs="Arial" w:ascii="Arial" w:hAnsi="Arial"/>
          </w:rPr>
          <w:t xml:space="preserve">extensão </w:t>
        </w:r>
      </w:ins>
      <w:del w:id="177" w:author="agente" w:date="2018-09-14T20:49:00Z">
        <w:commentRangeStart w:id="10"/>
        <w:r>
          <w:rPr>
            <w:rFonts w:cs="Arial" w:ascii="Arial" w:hAnsi="Arial"/>
          </w:rPr>
          <w:delText>amplificação</w:delText>
        </w:r>
      </w:del>
      <w:r>
        <w:rPr>
          <w:rFonts w:cs="Arial" w:ascii="Arial" w:hAnsi="Arial"/>
        </w:rPr>
      </w:r>
      <w:commentRangeEnd w:id="10"/>
      <w:r>
        <w:commentReference w:id="10"/>
      </w:r>
      <w:r>
        <w:rPr>
          <w:rFonts w:cs="Arial" w:ascii="Arial" w:hAnsi="Arial"/>
        </w:rPr>
        <w:t xml:space="preserve"> do dispositivo da escrita, em decorrência do uso de grandes bancos de dados que armazenam nossos rastros digitais. Ao expandir </w:t>
      </w:r>
      <w:ins w:id="178" w:author="agente" w:date="2018-09-14T20:50:00Z">
        <w:r>
          <w:rPr>
            <w:rFonts w:cs="Arial" w:ascii="Arial" w:hAnsi="Arial"/>
          </w:rPr>
          <w:t xml:space="preserve">esse </w:t>
        </w:r>
      </w:ins>
      <w:del w:id="179" w:author="agente" w:date="2018-09-14T20:50:00Z">
        <w:r>
          <w:rPr>
            <w:rFonts w:cs="Arial" w:ascii="Arial" w:hAnsi="Arial"/>
          </w:rPr>
          <w:delText xml:space="preserve">o </w:delText>
        </w:r>
      </w:del>
      <w:r>
        <w:rPr>
          <w:rFonts w:cs="Arial" w:ascii="Arial" w:hAnsi="Arial"/>
        </w:rPr>
        <w:t xml:space="preserve">dispositivo </w:t>
      </w:r>
      <w:del w:id="180" w:author="agente" w:date="2018-09-14T20:50:00Z">
        <w:r>
          <w:rPr>
            <w:rFonts w:cs="Arial" w:ascii="Arial" w:hAnsi="Arial"/>
          </w:rPr>
          <w:delText xml:space="preserve">da escrita </w:delText>
        </w:r>
      </w:del>
      <w:r>
        <w:rPr>
          <w:rFonts w:cs="Arial" w:ascii="Arial" w:hAnsi="Arial"/>
        </w:rPr>
        <w:t>“estamos também potencialmente expandindo e, igualmente significativamente, intensificando a função coercitiva da observação, bem como a rede de relações que "produz" poder”</w:t>
      </w:r>
      <w:r>
        <w:rPr>
          <w:rStyle w:val="Ncoradanotaderodap"/>
          <w:rFonts w:cs="Arial" w:ascii="Arial" w:hAnsi="Arial"/>
        </w:rPr>
        <w:footnoteReference w:id="11"/>
      </w:r>
      <w:r>
        <w:rPr>
          <w:rFonts w:cs="Arial" w:ascii="Arial" w:hAnsi="Arial"/>
        </w:rPr>
        <w:t xml:space="preserve"> </w:t>
      </w:r>
      <w:r>
        <w:fldChar w:fldCharType="begin"/>
      </w:r>
      <w:r>
        <w:instrText>ADDIN ZOTERO_ITEM CSL_CITATION {"citationID":"F4BhXCqX","properties":{"formattedCitation":"(SAVAT, 2013)","plainCitation":"(SAVAT, 2013)","noteIndex":0},"citationItems":[{"id":228,"uris":["http://zotero.org/users/4943855/items/YFCILAKW"],"uri":["http://zotero.org/users/4943855/items/YFCILAKW"],"itemData":{"id":228,"type":"book","title":"Uncoding the digital technology, subjectivity and action in the control society","publisher":"Palgrave Macmillan","publisher-place":"Houndmills, Basingstoke, Hampshire; New York","source":"Open WorldCat","event-place":"Houndmills, Basingstoke, Hampshire; New York","abstract":"Machine generated contents note: -- List of Tables and FiguresAcknowledgementsIntroductionPART I: THE DATABASEThe Emergence of ModulationDividualityPART II: THE INTERFACEThe Human-machine AssemblageMechanical BeingDigital BeingPART III: THE NETWORKSolid PoliticsFluid PoliticsThe Boundary LayerConclusion Notes BibliographyIndex. \"Examining the impact of digital media on surveillance, power and people's capacity for action, this book explores how people act, and are acted upon, in an increasingly connected world\"","ISBN":"978-1-137-02501-2","note":"OCLC: 847034527","language":"English","author":[{"family":"Savat","given":"David"}],"issued":{"date-parts":[["2013"]]}}}],"schema":"https://github.com/citation-style-language/schema/raw/master/csl-citation.json"}</w:instrText>
      </w:r>
      <w:r>
        <w:fldChar w:fldCharType="separate"/>
      </w:r>
      <w:bookmarkStart w:id="62" w:name="__Fieldmark__1698_1356454502"/>
      <w:r>
        <w:rPr>
          <w:rFonts w:cs="Arial" w:ascii="Arial" w:hAnsi="Arial"/>
        </w:rPr>
        <w:t>(</w:t>
      </w:r>
      <w:ins w:id="181" w:author="agente" w:date="2018-09-14T20:50:00Z">
        <w:r>
          <w:rPr>
            <w:rFonts w:cs="Arial" w:ascii="Arial" w:hAnsi="Arial"/>
          </w:rPr>
          <w:t>Savat</w:t>
        </w:r>
      </w:ins>
      <w:del w:id="182" w:author="agente" w:date="2018-09-14T20:50:00Z">
        <w:r>
          <w:rPr>
            <w:rFonts w:cs="Arial" w:ascii="Arial" w:hAnsi="Arial"/>
          </w:rPr>
          <w:delText>SAVAT</w:delText>
        </w:r>
      </w:del>
      <w:r>
        <w:rPr>
          <w:rFonts w:cs="Arial" w:ascii="Arial" w:hAnsi="Arial"/>
        </w:rPr>
        <w:t xml:space="preserve">, 2013, </w:t>
      </w:r>
      <w:del w:id="183" w:author="agente" w:date="2018-09-14T20:50:00Z">
        <w:r>
          <w:rPr>
            <w:rFonts w:cs="Arial" w:ascii="Arial" w:hAnsi="Arial"/>
          </w:rPr>
          <w:delText xml:space="preserve">loc. </w:delText>
        </w:r>
      </w:del>
      <w:r>
        <w:rPr>
          <w:rFonts w:cs="Arial" w:ascii="Arial" w:hAnsi="Arial"/>
        </w:rPr>
        <w:t>303, tradução nossa)</w:t>
      </w:r>
      <w:bookmarkStart w:id="63" w:name="__Fieldmark__936_1743353457"/>
      <w:bookmarkStart w:id="64" w:name="__Fieldmark__798_193002426"/>
      <w:bookmarkEnd w:id="63"/>
      <w:bookmarkEnd w:id="64"/>
      <w:r>
        <w:rPr>
          <w:rFonts w:cs="Arial" w:ascii="Arial" w:hAnsi="Arial"/>
        </w:rPr>
      </w:r>
      <w:r>
        <w:fldChar w:fldCharType="end"/>
      </w:r>
      <w:bookmarkEnd w:id="62"/>
      <w:r>
        <w:rPr>
          <w:rFonts w:cs="Arial" w:ascii="Arial" w:hAnsi="Arial"/>
        </w:rPr>
        <w:t>. Dessa forma, a disciplina e a modulação podem ocorrer ao mesmo tempo e utilizar mecanismos similares, em certas ocasiões. Como exemplo da convergência dessas duas formas de poder, o autor cita o compartilhamento de informações das redes sociais online com algumas empresas.</w:t>
      </w:r>
    </w:p>
    <w:p>
      <w:pPr>
        <w:pStyle w:val="Normal"/>
        <w:spacing w:lineRule="auto" w:line="360"/>
        <w:ind w:firstLine="720"/>
        <w:jc w:val="both"/>
        <w:rPr>
          <w:rFonts w:ascii="Arial" w:hAnsi="Arial" w:cs="Arial"/>
        </w:rPr>
      </w:pPr>
      <w:r>
        <w:rPr>
          <w:rFonts w:cs="Arial" w:ascii="Arial" w:hAnsi="Arial"/>
        </w:rPr>
      </w:r>
    </w:p>
    <w:p>
      <w:pPr>
        <w:pStyle w:val="Normal"/>
        <w:widowControl w:val="false"/>
        <w:ind w:left="2268" w:hanging="0"/>
        <w:jc w:val="both"/>
        <w:rPr/>
      </w:pPr>
      <w:r>
        <w:rPr>
          <w:rFonts w:cs="Arial" w:ascii="Arial" w:hAnsi="Arial"/>
          <w:sz w:val="22"/>
          <w:szCs w:val="22"/>
        </w:rPr>
        <w:t xml:space="preserve">Embora essas empresas possam não necessariamente coletar as informações como parte de um mecanismo disciplinar, isso não significa que o olhar disciplinar não se estenda a esses sites. Como uma série de incidentes relatados na imprensa popular têm demonstrado, por vezes, esta informação alimenta a máquina disciplinar - quando um empregador ou empregador, descobre informações sobre um empregado, suas atividades ou suas relações com os outros, que depois submete o indivíduo a disciplina, tipicamente por meio de um mecanismo de punição em vez de um mecanismo de recompense </w:t>
      </w:r>
      <w:r>
        <w:fldChar w:fldCharType="begin"/>
      </w:r>
      <w:r>
        <w:instrText>ADDIN ZOTERO_ITEM CSL_CITATION {"citationID":"vcP4XOHD","properties":{"formattedCitation":"(SAVAT, 2013)","plainCitation":"(SAVAT, 2013)","noteIndex":0},"citationItems":[{"id":228,"uris":["http://zotero.org/users/4943855/items/YFCILAKW"],"uri":["http://zotero.org/users/4943855/items/YFCILAKW"],"itemData":{"id":228,"type":"book","title":"Uncoding the digital technology, subjectivity and action in the control society","publisher":"Palgrave Macmillan","publisher-place":"Houndmills, Basingstoke, Hampshire; New York","source":"Open WorldCat","event-place":"Houndmills, Basingstoke, Hampshire; New York","abstract":"Machine generated contents note: -- List of Tables and FiguresAcknowledgementsIntroductionPART I: THE DATABASEThe Emergence of ModulationDividualityPART II: THE INTERFACEThe Human-machine AssemblageMechanical BeingDigital BeingPART III: THE NETWORKSolid PoliticsFluid PoliticsThe Boundary LayerConclusion Notes BibliographyIndex. \"Examining the impact of digital media on surveillance, power and people's capacity for action, this book explores how people act, and are acted upon, in an increasingly connected world\"","ISBN":"978-1-137-02501-2","note":"OCLC: 847034527","language":"English","author":[{"family":"Savat","given":"David"}],"issued":{"date-parts":[["2013"]]}}}],"schema":"https://github.com/citation-style-language/schema/raw/master/csl-citation.json"}</w:instrText>
      </w:r>
      <w:r>
        <w:fldChar w:fldCharType="separate"/>
      </w:r>
      <w:bookmarkStart w:id="65" w:name="__Fieldmark__1721_1356454502"/>
      <w:r>
        <w:rPr>
          <w:rFonts w:cs="Arial" w:ascii="Arial" w:hAnsi="Arial"/>
          <w:sz w:val="22"/>
          <w:szCs w:val="22"/>
        </w:rPr>
        <w:t>(</w:t>
      </w:r>
      <w:bookmarkStart w:id="66" w:name="__Fieldmark__818_193002426"/>
      <w:r>
        <w:rPr>
          <w:rFonts w:cs="Arial" w:ascii="Arial" w:hAnsi="Arial"/>
          <w:sz w:val="22"/>
          <w:szCs w:val="22"/>
        </w:rPr>
        <w:t>S</w:t>
      </w:r>
      <w:ins w:id="184" w:author="agente" w:date="2018-09-14T20:51:00Z">
        <w:bookmarkStart w:id="67" w:name="__Fieldmark__948_1743353457"/>
        <w:r>
          <w:rPr>
            <w:rFonts w:cs="Arial" w:ascii="Arial" w:hAnsi="Arial"/>
            <w:sz w:val="22"/>
            <w:szCs w:val="22"/>
          </w:rPr>
          <w:t>avat</w:t>
        </w:r>
      </w:ins>
      <w:del w:id="185" w:author="agente" w:date="2018-09-14T20:51:00Z">
        <w:r>
          <w:rPr>
            <w:rFonts w:cs="Arial" w:ascii="Arial" w:hAnsi="Arial"/>
            <w:sz w:val="22"/>
            <w:szCs w:val="22"/>
          </w:rPr>
          <w:delText>AVAT</w:delText>
        </w:r>
      </w:del>
      <w:r>
        <w:rPr>
          <w:rFonts w:cs="Arial" w:ascii="Arial" w:hAnsi="Arial"/>
          <w:sz w:val="22"/>
          <w:szCs w:val="22"/>
        </w:rPr>
        <w:t xml:space="preserve">, 2013, </w:t>
      </w:r>
      <w:del w:id="186" w:author="agente" w:date="2018-09-14T20:51:00Z">
        <w:r>
          <w:rPr>
            <w:rFonts w:cs="Arial" w:ascii="Arial" w:hAnsi="Arial"/>
            <w:sz w:val="22"/>
            <w:szCs w:val="22"/>
          </w:rPr>
          <w:delText xml:space="preserve">loc. </w:delText>
        </w:r>
      </w:del>
      <w:r>
        <w:rPr>
          <w:rFonts w:cs="Arial" w:ascii="Arial" w:hAnsi="Arial"/>
          <w:sz w:val="22"/>
          <w:szCs w:val="22"/>
        </w:rPr>
        <w:t>305)</w:t>
      </w:r>
      <w:r>
        <w:rPr>
          <w:rFonts w:cs="Arial" w:ascii="Arial" w:hAnsi="Arial"/>
          <w:sz w:val="22"/>
          <w:szCs w:val="22"/>
        </w:rPr>
      </w:r>
      <w:r>
        <w:fldChar w:fldCharType="end"/>
      </w:r>
      <w:bookmarkEnd w:id="65"/>
      <w:bookmarkEnd w:id="66"/>
      <w:bookmarkEnd w:id="67"/>
      <w:r>
        <w:rPr>
          <w:rFonts w:cs="Arial" w:ascii="Arial" w:hAnsi="Arial"/>
          <w:sz w:val="22"/>
          <w:szCs w:val="22"/>
        </w:rPr>
        <w:t>.</w:t>
      </w:r>
    </w:p>
    <w:p>
      <w:pPr>
        <w:pStyle w:val="Normal"/>
        <w:spacing w:lineRule="auto" w:line="360"/>
        <w:jc w:val="both"/>
        <w:rPr>
          <w:rFonts w:ascii="Arial" w:hAnsi="Arial" w:cs="Arial"/>
        </w:rPr>
      </w:pPr>
      <w:r>
        <w:rPr>
          <w:rFonts w:cs="Arial" w:ascii="Arial" w:hAnsi="Arial"/>
        </w:rPr>
      </w:r>
    </w:p>
    <w:p>
      <w:pPr>
        <w:pStyle w:val="Normal"/>
        <w:spacing w:lineRule="auto" w:line="360"/>
        <w:ind w:firstLine="720"/>
        <w:jc w:val="both"/>
        <w:rPr/>
      </w:pPr>
      <w:r>
        <w:rPr>
          <w:rFonts w:cs="Arial" w:ascii="Arial" w:hAnsi="Arial"/>
        </w:rPr>
        <w:t xml:space="preserve">Apesar do poder modulador não eliminar o poder disciplinar, ambos produzem efeitos bem diferentes. Se por um lado o objeto que a disciplina produz é o indivíduo, o produto da modulação não possui forma e está sempre mudando, é mais um processo do que um objeto </w:t>
      </w:r>
      <w:r>
        <w:fldChar w:fldCharType="begin"/>
      </w:r>
      <w:r>
        <w:instrText>ADDIN ZOTERO_ITEM CSL_CITATION {"citationID":"sLbdeNmG","properties":{"formattedCitation":"(SAVAT, 2013)","plainCitation":"(SAVAT, 2013)","noteIndex":0},"citationItems":[{"id":228,"uris":["http://zotero.org/users/4943855/items/YFCILAKW"],"uri":["http://zotero.org/users/4943855/items/YFCILAKW"],"itemData":{"id":228,"type":"book","title":"Uncoding the digital technology, subjectivity and action in the control society","publisher":"Palgrave Macmillan","publisher-place":"Houndmills, Basingstoke, Hampshire; New York","source":"Open WorldCat","event-place":"Houndmills, Basingstoke, Hampshire; New York","abstract":"Machine generated contents note: -- List of Tables and FiguresAcknowledgementsIntroductionPART I: THE DATABASEThe Emergence of ModulationDividualityPART II: THE INTERFACEThe Human-machine AssemblageMechanical BeingDigital BeingPART III: THE NETWORKSolid PoliticsFluid PoliticsThe Boundary LayerConclusion Notes BibliographyIndex. \"Examining the impact of digital media on surveillance, power and people's capacity for action, this book explores how people act, and are acted upon, in an increasingly connected world\"","ISBN":"978-1-137-02501-2","note":"OCLC: 847034527","language":"English","author":[{"family":"Savat","given":"David"}],"issued":{"date-parts":[["2013"]]}}}],"schema":"https://github.com/citation-style-language/schema/raw/master/csl-citation.json"}</w:instrText>
      </w:r>
      <w:r>
        <w:fldChar w:fldCharType="separate"/>
      </w:r>
      <w:bookmarkStart w:id="68" w:name="__Fieldmark__1744_1356454502"/>
      <w:r>
        <w:rPr>
          <w:rFonts w:cs="Arial" w:ascii="Arial" w:hAnsi="Arial"/>
        </w:rPr>
        <w:t>(</w:t>
      </w:r>
      <w:bookmarkStart w:id="69" w:name="__Fieldmark__840_193002426"/>
      <w:r>
        <w:rPr>
          <w:rFonts w:cs="Arial" w:ascii="Arial" w:hAnsi="Arial"/>
        </w:rPr>
        <w:t>S</w:t>
      </w:r>
      <w:ins w:id="187" w:author="agente" w:date="2018-09-14T20:51:00Z">
        <w:bookmarkStart w:id="70" w:name="__Fieldmark__958_1743353457"/>
        <w:r>
          <w:rPr>
            <w:rFonts w:cs="Arial" w:ascii="Arial" w:hAnsi="Arial"/>
          </w:rPr>
          <w:t>avat</w:t>
        </w:r>
      </w:ins>
      <w:del w:id="188" w:author="agente" w:date="2018-09-14T20:51:00Z">
        <w:r>
          <w:rPr>
            <w:rFonts w:cs="Arial" w:ascii="Arial" w:hAnsi="Arial"/>
          </w:rPr>
          <w:delText>AVAT</w:delText>
        </w:r>
      </w:del>
      <w:r>
        <w:rPr>
          <w:rFonts w:cs="Arial" w:ascii="Arial" w:hAnsi="Arial"/>
        </w:rPr>
        <w:t>, 2013)</w:t>
      </w:r>
      <w:r>
        <w:rPr>
          <w:rFonts w:cs="Arial" w:ascii="Arial" w:hAnsi="Arial"/>
        </w:rPr>
      </w:r>
      <w:r>
        <w:fldChar w:fldCharType="end"/>
      </w:r>
      <w:bookmarkEnd w:id="68"/>
      <w:bookmarkEnd w:id="69"/>
      <w:bookmarkEnd w:id="70"/>
      <w:r>
        <w:rPr>
          <w:rFonts w:cs="Arial" w:ascii="Arial" w:hAnsi="Arial"/>
        </w:rPr>
        <w:t xml:space="preserve">. Além disso, a modulação trabalha com uma forma diferente de intervenção. Assim </w:t>
      </w:r>
      <w:ins w:id="189" w:author="agente" w:date="2018-09-14T20:52:00Z">
        <w:r>
          <w:rPr>
            <w:rFonts w:cs="Arial" w:ascii="Arial" w:hAnsi="Arial"/>
          </w:rPr>
          <w:t>c</w:t>
        </w:r>
      </w:ins>
      <w:del w:id="190" w:author="agente" w:date="2018-09-14T20:52:00Z">
        <w:r>
          <w:rPr>
            <w:rFonts w:cs="Arial" w:ascii="Arial" w:hAnsi="Arial"/>
          </w:rPr>
          <w:delText>C</w:delText>
        </w:r>
      </w:del>
      <w:r>
        <w:rPr>
          <w:rFonts w:cs="Arial" w:ascii="Arial" w:hAnsi="Arial"/>
        </w:rPr>
        <w:t>omo Rouvroy e Berns (2015), Savat</w:t>
      </w:r>
      <w:ins w:id="191" w:author="agente" w:date="2018-09-14T20:52:00Z">
        <w:r>
          <w:rPr>
            <w:rFonts w:cs="Arial" w:ascii="Arial" w:hAnsi="Arial"/>
          </w:rPr>
          <w:t xml:space="preserve"> (2013)</w:t>
        </w:r>
      </w:ins>
      <w:r>
        <w:rPr>
          <w:rFonts w:cs="Arial" w:ascii="Arial" w:hAnsi="Arial"/>
        </w:rPr>
        <w:t xml:space="preserve"> </w:t>
      </w:r>
      <w:ins w:id="192" w:author="agente" w:date="2018-09-14T20:52:00Z">
        <w:r>
          <w:rPr>
            <w:rFonts w:cs="Arial" w:ascii="Arial" w:hAnsi="Arial"/>
          </w:rPr>
          <w:t xml:space="preserve">também </w:t>
        </w:r>
      </w:ins>
      <w:r>
        <w:rPr>
          <w:rFonts w:cs="Arial" w:ascii="Arial" w:hAnsi="Arial"/>
        </w:rPr>
        <w:t>aponta que na disciplina há a necessidade de ter um indivíduo como alvo, para poder corrigir seu comportamento. Já na modulação o objetivo é antecipar o comportamento</w:t>
      </w:r>
      <w:del w:id="193" w:author="agente" w:date="2018-09-14T20:52:00Z">
        <w:r>
          <w:rPr>
            <w:rFonts w:cs="Arial" w:ascii="Arial" w:hAnsi="Arial"/>
          </w:rPr>
          <w:delText xml:space="preserve"> </w:delText>
        </w:r>
      </w:del>
      <w:r>
        <w:fldChar w:fldCharType="begin"/>
      </w:r>
      <w:r>
        <w:instrText>ADDIN ZOTERO_ITEM CSL_CITATION {"citationID":"rKkGM7jt","properties":{"formattedCitation":"(SAVAT, 2013)","plainCitation":"(SAVAT, 2013)","noteIndex":0},"citationItems":[{"id":228,"uris":["http://zotero.org/users/4943855/items/YFCILAKW"],"uri":["http://zotero.org/users/4943855/items/YFCILAKW"],"itemData":{"id":228,"type":"book","title":"Uncoding the digital technology, subjectivity and action in the control society","publisher":"Palgrave Macmillan","publisher-place":"Houndmills, Basingstoke, Hampshire; New York","source":"Open WorldCat","event-place":"Houndmills, Basingstoke, Hampshire; New York","abstract":"Machine generated contents note: -- List of Tables and FiguresAcknowledgementsIntroductionPART I: THE DATABASEThe Emergence of ModulationDividualityPART II: THE INTERFACEThe Human-machine AssemblageMechanical BeingDigital BeingPART III: THE NETWORKSolid PoliticsFluid PoliticsThe Boundary LayerConclusion Notes BibliographyIndex. \"Examining the impact of digital media on surveillance, power and people's capacity for action, this book explores how people act, and are acted upon, in an increasingly connected world\"","ISBN":"978-1-137-02501-2","note":"OCLC: 847034527","language":"English","author":[{"family":"Savat","given":"David"}],"issued":{"date-parts":[["2013"]]}}}],"schema":"https://github.com/citation-style-language/schema/raw/master/csl-citation.json"}</w:instrText>
      </w:r>
      <w:r>
        <w:fldChar w:fldCharType="separate"/>
      </w:r>
      <w:bookmarkStart w:id="71" w:name="__Fieldmark__1769_1356454502"/>
      <w:r>
        <w:rPr>
          <w:rFonts w:cs="Arial" w:ascii="Arial" w:hAnsi="Arial"/>
        </w:rPr>
      </w:r>
      <w:del w:id="194" w:author="agente" w:date="2018-09-14T20:52:00Z">
        <w:r>
          <w:rPr>
            <w:rFonts w:cs="Arial" w:ascii="Arial" w:hAnsi="Arial"/>
          </w:rPr>
          <w:delText>(</w:delText>
        </w:r>
      </w:del>
      <w:del w:id="195" w:author="agente" w:date="2018-09-14T20:52:00Z">
        <w:bookmarkStart w:id="72" w:name="__Fieldmark__868_193002426"/>
        <w:r>
          <w:rPr>
            <w:rFonts w:cs="Arial" w:ascii="Arial" w:hAnsi="Arial"/>
          </w:rPr>
          <w:delText>S</w:delText>
        </w:r>
      </w:del>
      <w:del w:id="196" w:author="agente" w:date="2018-09-14T20:52:00Z">
        <w:bookmarkStart w:id="73" w:name="__Fieldmark__973_1743353457"/>
        <w:r>
          <w:rPr>
            <w:rFonts w:cs="Arial" w:ascii="Arial" w:hAnsi="Arial"/>
          </w:rPr>
          <w:delText>AVAT, 2013)</w:delText>
        </w:r>
      </w:del>
      <w:r>
        <w:rPr>
          <w:rFonts w:cs="Arial" w:ascii="Arial" w:hAnsi="Arial"/>
        </w:rPr>
      </w:r>
      <w:r>
        <w:fldChar w:fldCharType="end"/>
      </w:r>
      <w:bookmarkEnd w:id="71"/>
      <w:bookmarkEnd w:id="72"/>
      <w:bookmarkEnd w:id="73"/>
      <w:r>
        <w:rPr>
          <w:rFonts w:cs="Arial" w:ascii="Arial" w:hAnsi="Arial"/>
        </w:rPr>
        <w:t xml:space="preserve">. </w:t>
      </w:r>
    </w:p>
    <w:p>
      <w:pPr>
        <w:pStyle w:val="Normal"/>
        <w:spacing w:lineRule="auto" w:line="360"/>
        <w:ind w:firstLine="720"/>
        <w:jc w:val="both"/>
        <w:rPr>
          <w:rFonts w:ascii="Arial" w:hAnsi="Arial" w:cs="Arial"/>
        </w:rPr>
      </w:pPr>
      <w:r>
        <w:rPr>
          <w:rFonts w:cs="Arial" w:ascii="Arial" w:hAnsi="Arial"/>
        </w:rPr>
      </w:r>
    </w:p>
    <w:p>
      <w:pPr>
        <w:pStyle w:val="Normal"/>
        <w:widowControl w:val="false"/>
        <w:ind w:left="2268" w:hanging="0"/>
        <w:jc w:val="both"/>
        <w:rPr/>
      </w:pPr>
      <w:r>
        <w:rPr>
          <w:rFonts w:cs="Arial" w:ascii="Arial" w:hAnsi="Arial"/>
          <w:sz w:val="22"/>
          <w:szCs w:val="22"/>
        </w:rPr>
        <w:t>Com o surgimento de bancos de dados, no entanto, o foco é cada vez mais na observação de um número de diferentes fatores abstratos a fim de antecipar o surgimento de comportamentos desviantes (seja bom ou ruim) de modo que isso possa ser prevenido antes mesmo que isso surja ou, se bom (como a compra de um produto) seja incentivado</w:t>
      </w:r>
      <w:r>
        <w:rPr>
          <w:rStyle w:val="Ncoradanotaderodap"/>
          <w:rFonts w:cs="Arial" w:ascii="Arial" w:hAnsi="Arial"/>
          <w:sz w:val="22"/>
          <w:szCs w:val="22"/>
        </w:rPr>
        <w:footnoteReference w:id="12"/>
      </w:r>
      <w:r>
        <w:rPr>
          <w:rFonts w:cs="Arial" w:ascii="Arial" w:hAnsi="Arial"/>
          <w:sz w:val="22"/>
          <w:szCs w:val="22"/>
        </w:rPr>
        <w:t xml:space="preserve"> </w:t>
      </w:r>
      <w:r>
        <w:fldChar w:fldCharType="begin"/>
      </w:r>
      <w:r>
        <w:instrText>ADDIN ZOTERO_ITEM CSL_CITATION {"citationID":"ZCKJnKJY","properties":{"formattedCitation":"(SAVAT, 2013)","plainCitation":"(SAVAT, 2013)","noteIndex":0},"citationItems":[{"id":228,"uris":["http://zotero.org/users/4943855/items/YFCILAKW"],"uri":["http://zotero.org/users/4943855/items/YFCILAKW"],"itemData":{"id":228,"type":"book","title":"Uncoding the digital technology, subjectivity and action in the control society","publisher":"Palgrave Macmillan","publisher-place":"Houndmills, Basingstoke, Hampshire; New York","source":"Open WorldCat","event-place":"Houndmills, Basingstoke, Hampshire; New York","abstract":"Machine generated contents note: -- List of Tables and FiguresAcknowledgementsIntroductionPART I: THE DATABASEThe Emergence of ModulationDividualityPART II: THE INTERFACEThe Human-machine AssemblageMechanical BeingDigital BeingPART III: THE NETWORKSolid PoliticsFluid PoliticsThe Boundary LayerConclusion Notes BibliographyIndex. \"Examining the impact of digital media on surveillance, power and people's capacity for action, this book explores how people act, and are acted upon, in an increasingly connected world\"","ISBN":"978-1-137-02501-2","note":"OCLC: 847034527","language":"English","author":[{"family":"Savat","given":"David"}],"issued":{"date-parts":[["2013"]]}}}],"schema":"https://github.com/citation-style-language/schema/raw/master/csl-citation.json"}</w:instrText>
      </w:r>
      <w:r>
        <w:fldChar w:fldCharType="separate"/>
      </w:r>
      <w:bookmarkStart w:id="74" w:name="__Fieldmark__1791_1356454502"/>
      <w:r>
        <w:rPr>
          <w:rFonts w:cs="Arial" w:ascii="Arial" w:hAnsi="Arial"/>
          <w:sz w:val="22"/>
          <w:szCs w:val="22"/>
        </w:rPr>
        <w:t>(S</w:t>
      </w:r>
      <w:ins w:id="197" w:author="agente" w:date="2018-09-14T20:52:00Z">
        <w:r>
          <w:rPr>
            <w:rFonts w:cs="Arial" w:ascii="Arial" w:hAnsi="Arial"/>
            <w:sz w:val="22"/>
            <w:szCs w:val="22"/>
          </w:rPr>
          <w:t>avat</w:t>
        </w:r>
      </w:ins>
      <w:del w:id="198" w:author="agente" w:date="2018-09-14T20:52:00Z">
        <w:r>
          <w:rPr>
            <w:rFonts w:cs="Arial" w:ascii="Arial" w:hAnsi="Arial"/>
            <w:sz w:val="22"/>
            <w:szCs w:val="22"/>
          </w:rPr>
          <w:delText>AVAT</w:delText>
        </w:r>
      </w:del>
      <w:r>
        <w:rPr>
          <w:rFonts w:cs="Arial" w:ascii="Arial" w:hAnsi="Arial"/>
          <w:sz w:val="22"/>
          <w:szCs w:val="22"/>
        </w:rPr>
        <w:t>, 2013</w:t>
      </w:r>
      <w:ins w:id="199" w:author="agente" w:date="2018-09-14T20:52:00Z">
        <w:r>
          <w:rPr>
            <w:rFonts w:cs="Arial" w:ascii="Arial" w:hAnsi="Arial"/>
            <w:sz w:val="22"/>
            <w:szCs w:val="22"/>
          </w:rPr>
          <w:t>,</w:t>
        </w:r>
      </w:ins>
      <w:r>
        <w:rPr>
          <w:rFonts w:cs="Arial" w:ascii="Arial" w:hAnsi="Arial"/>
          <w:sz w:val="22"/>
          <w:szCs w:val="22"/>
        </w:rPr>
        <w:t xml:space="preserve"> </w:t>
      </w:r>
      <w:del w:id="200" w:author="agente" w:date="2018-09-14T20:52:00Z">
        <w:r>
          <w:rPr>
            <w:rFonts w:cs="Arial" w:ascii="Arial" w:hAnsi="Arial"/>
            <w:sz w:val="22"/>
            <w:szCs w:val="22"/>
          </w:rPr>
          <w:delText>loc.</w:delText>
        </w:r>
      </w:del>
      <w:r>
        <w:rPr>
          <w:rFonts w:cs="Arial" w:ascii="Arial" w:hAnsi="Arial"/>
          <w:sz w:val="22"/>
          <w:szCs w:val="22"/>
        </w:rPr>
        <w:t xml:space="preserve"> 391)</w:t>
      </w:r>
      <w:bookmarkStart w:id="75" w:name="__Fieldmark__886_193002426"/>
      <w:bookmarkStart w:id="76" w:name="__Fieldmark__993_1743353457"/>
      <w:bookmarkEnd w:id="75"/>
      <w:bookmarkEnd w:id="76"/>
      <w:r>
        <w:rPr>
          <w:rFonts w:cs="Arial" w:ascii="Arial" w:hAnsi="Arial"/>
          <w:sz w:val="22"/>
          <w:szCs w:val="22"/>
        </w:rPr>
      </w:r>
      <w:r>
        <w:fldChar w:fldCharType="end"/>
      </w:r>
      <w:bookmarkEnd w:id="74"/>
      <w:r>
        <w:rPr>
          <w:rFonts w:cs="Arial" w:ascii="Arial" w:hAnsi="Arial"/>
          <w:sz w:val="22"/>
          <w:szCs w:val="22"/>
        </w:rPr>
        <w:t>.</w:t>
      </w:r>
    </w:p>
    <w:p>
      <w:pPr>
        <w:pStyle w:val="Normal"/>
        <w:widowControl w:val="false"/>
        <w:jc w:val="both"/>
        <w:rPr>
          <w:rFonts w:ascii="Arial" w:hAnsi="Arial" w:cs="Arial"/>
          <w:sz w:val="22"/>
          <w:szCs w:val="22"/>
        </w:rPr>
      </w:pPr>
      <w:r>
        <w:rPr>
          <w:rFonts w:cs="Arial" w:ascii="Arial" w:hAnsi="Arial"/>
          <w:sz w:val="22"/>
          <w:szCs w:val="22"/>
        </w:rPr>
      </w:r>
    </w:p>
    <w:p>
      <w:pPr>
        <w:pStyle w:val="Normal"/>
        <w:widowControl w:val="false"/>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rPr>
      </w:pPr>
      <w:r>
        <w:rPr>
          <w:rFonts w:cs="Arial" w:ascii="Arial" w:hAnsi="Arial"/>
        </w:rPr>
        <w:tab/>
        <w:t>A intenção de encontrar formas de modular o comportamento humano sem a necessidade de restringir suas ações, mas concentrando-se na</w:t>
      </w:r>
      <w:ins w:id="201" w:author="agente" w:date="2018-09-14T20:53:00Z">
        <w:r>
          <w:rPr>
            <w:rFonts w:cs="Arial" w:ascii="Arial" w:hAnsi="Arial"/>
          </w:rPr>
          <w:t>s</w:t>
        </w:r>
      </w:ins>
      <w:r>
        <w:rPr>
          <w:rFonts w:cs="Arial" w:ascii="Arial" w:hAnsi="Arial"/>
        </w:rPr>
        <w:t xml:space="preserve"> construções de mundos e na mente, como descrito por Lazzarato (2006) pode ser vista em alguns experimentos aplicados pelo Facebook ao longo dos anos. Durante um estudo realizado </w:t>
      </w:r>
      <w:ins w:id="202" w:author="agente" w:date="2018-09-14T20:53:00Z">
        <w:commentRangeStart w:id="11"/>
        <w:r>
          <w:rPr>
            <w:rFonts w:cs="Arial" w:ascii="Arial" w:hAnsi="Arial"/>
          </w:rPr>
          <w:t>por pesquisadores da empresa</w:t>
        </w:r>
      </w:ins>
      <w:r>
        <w:rPr>
          <w:rFonts w:cs="Arial" w:ascii="Arial" w:hAnsi="Arial"/>
        </w:rPr>
      </w:r>
      <w:ins w:id="203" w:author="agente" w:date="2018-09-14T20:53:00Z">
        <w:commentRangeEnd w:id="11"/>
        <w:r>
          <w:commentReference w:id="11"/>
        </w:r>
        <w:r>
          <w:rPr>
            <w:rFonts w:cs="Arial" w:ascii="Arial" w:hAnsi="Arial"/>
          </w:rPr>
          <w:t xml:space="preserve"> </w:t>
        </w:r>
      </w:ins>
      <w:del w:id="204" w:author="agente" w:date="2018-09-14T20:53:00Z">
        <w:r>
          <w:rPr>
            <w:rFonts w:cs="Arial" w:ascii="Arial" w:hAnsi="Arial"/>
          </w:rPr>
          <w:delText xml:space="preserve">pelos seus pesquisadores </w:delText>
        </w:r>
      </w:del>
      <w:r>
        <w:rPr>
          <w:rFonts w:cs="Arial" w:ascii="Arial" w:hAnsi="Arial"/>
        </w:rPr>
        <w:t>em parceria com pesquisadores da Universidade de Cornell, em janeiro de 2012, as postagens recebidas por 689 mil usuários em seus News Feed foram modificadas. O objetivo era descobrir se as emoções dos amigos destes usuários, expressadas em seus posts na rede social, influenciava o humor daqueles que as liam, causando uma espécie de “contágio emocional”, mesmo à distância (</w:t>
      </w:r>
      <w:ins w:id="205" w:author="agente" w:date="2018-09-14T20:55:00Z">
        <w:r>
          <w:rPr>
            <w:rFonts w:cs="Arial" w:ascii="Arial" w:hAnsi="Arial"/>
          </w:rPr>
          <w:t xml:space="preserve">Kramer; Guillory, Hancock, </w:t>
        </w:r>
      </w:ins>
      <w:del w:id="206" w:author="agente" w:date="2018-09-14T20:55:00Z">
        <w:r>
          <w:rPr>
            <w:rFonts w:cs="Arial" w:ascii="Arial" w:hAnsi="Arial"/>
          </w:rPr>
          <w:delText>KRAMER; GUILLORY; HANCOCK,</w:delText>
        </w:r>
      </w:del>
      <w:r>
        <w:rPr>
          <w:rFonts w:cs="Arial" w:ascii="Arial" w:hAnsi="Arial"/>
        </w:rPr>
        <w:t xml:space="preserve"> 2014). Dois grupos foram separados. Enquanto um tinha postagens com palavras positivas como “amo” e “legal” filtradas e retiradas de seus News Feed, </w:t>
      </w:r>
      <w:ins w:id="207" w:author="agente" w:date="2018-09-14T20:55:00Z">
        <w:r>
          <w:rPr>
            <w:rFonts w:cs="Arial" w:ascii="Arial" w:hAnsi="Arial"/>
          </w:rPr>
          <w:t xml:space="preserve">o </w:t>
        </w:r>
      </w:ins>
      <w:r>
        <w:rPr>
          <w:rFonts w:cs="Arial" w:ascii="Arial" w:hAnsi="Arial"/>
        </w:rPr>
        <w:t>outro grupo deixava de receber postagens com palavras negativas como “ferido” e “nojento”. O estudo mostrou que pessoas que recebiam menos postagens positivas também acabavam postando menos mensagens positivas em sua</w:t>
      </w:r>
      <w:ins w:id="208" w:author="agente" w:date="2018-09-14T20:56:00Z">
        <w:r>
          <w:rPr>
            <w:rFonts w:cs="Arial" w:ascii="Arial" w:hAnsi="Arial"/>
          </w:rPr>
          <w:t>s</w:t>
        </w:r>
      </w:ins>
      <w:r>
        <w:rPr>
          <w:rFonts w:cs="Arial" w:ascii="Arial" w:hAnsi="Arial"/>
        </w:rPr>
        <w:t xml:space="preserve"> própria</w:t>
      </w:r>
      <w:ins w:id="209" w:author="agente" w:date="2018-09-14T20:56:00Z">
        <w:r>
          <w:rPr>
            <w:rFonts w:cs="Arial" w:ascii="Arial" w:hAnsi="Arial"/>
          </w:rPr>
          <w:t>s</w:t>
        </w:r>
      </w:ins>
      <w:r>
        <w:rPr>
          <w:rFonts w:cs="Arial" w:ascii="Arial" w:hAnsi="Arial"/>
        </w:rPr>
        <w:t xml:space="preserve"> rede</w:t>
      </w:r>
      <w:ins w:id="210" w:author="agente" w:date="2018-09-14T20:56:00Z">
        <w:r>
          <w:rPr>
            <w:rFonts w:cs="Arial" w:ascii="Arial" w:hAnsi="Arial"/>
          </w:rPr>
          <w:t>s</w:t>
        </w:r>
      </w:ins>
      <w:r>
        <w:rPr>
          <w:rFonts w:cs="Arial" w:ascii="Arial" w:hAnsi="Arial"/>
        </w:rPr>
        <w:t xml:space="preserve">, confirmando a hipótese de que os usuários ficam menos felizes após serem impactados por esse conjunto de mensagens com poucas palavras positivas. </w:t>
      </w:r>
    </w:p>
    <w:p>
      <w:pPr>
        <w:pStyle w:val="Normal"/>
        <w:spacing w:lineRule="auto" w:line="360"/>
        <w:ind w:firstLine="720"/>
        <w:jc w:val="both"/>
        <w:rPr>
          <w:rFonts w:ascii="Arial" w:hAnsi="Arial" w:cs="Arial"/>
        </w:rPr>
      </w:pPr>
      <w:r>
        <w:rPr>
          <w:rFonts w:cs="Arial" w:ascii="Arial" w:hAnsi="Arial"/>
        </w:rPr>
        <w:t>Nenhum dos 689 mil usuários foi informado que estava participando de um estudo. A justificativa legal do Facebook é a de que ao assinar os termos de uso da plataforma, todos os usuários aceitam participar de pesquisas e ter seus dados analisados. Contudo, muitos pesquisadores apontaram que esse não é o consentimento informado exigido pela The Federal Policy for the Protection of Human Subjects, recurso ético e legal exigido ao realizar pesquisar com sujeitos humanos (</w:t>
      </w:r>
      <w:ins w:id="211" w:author="agente" w:date="2018-09-14T20:57:00Z">
        <w:r>
          <w:rPr>
            <w:rFonts w:cs="Arial" w:ascii="Arial" w:hAnsi="Arial"/>
          </w:rPr>
          <w:t>Booth</w:t>
        </w:r>
      </w:ins>
      <w:del w:id="212" w:author="agente" w:date="2018-09-14T20:57:00Z">
        <w:r>
          <w:rPr>
            <w:rFonts w:cs="Arial" w:ascii="Arial" w:hAnsi="Arial"/>
          </w:rPr>
          <w:delText>BOOTH</w:delText>
        </w:r>
      </w:del>
      <w:r>
        <w:rPr>
          <w:rFonts w:cs="Arial" w:ascii="Arial" w:hAnsi="Arial"/>
        </w:rPr>
        <w:t xml:space="preserve">, 2014). </w:t>
      </w:r>
    </w:p>
    <w:p>
      <w:pPr>
        <w:pStyle w:val="Normal"/>
        <w:spacing w:lineRule="auto" w:line="360"/>
        <w:ind w:firstLine="720"/>
        <w:jc w:val="both"/>
        <w:rPr>
          <w:rFonts w:ascii="Arial" w:hAnsi="Arial" w:cs="Arial"/>
        </w:rPr>
      </w:pPr>
      <w:r>
        <w:rPr>
          <w:rFonts w:cs="Arial" w:ascii="Arial" w:hAnsi="Arial"/>
        </w:rPr>
        <w:t xml:space="preserve">É importante lembrar que a exploração dos limites cognitivos de consumidores pelas empresas de marketing não é uma decorrência da Web. No entanto, não podemos negar que o uso de </w:t>
      </w:r>
      <w:commentRangeStart w:id="12"/>
      <w:r>
        <w:rPr>
          <w:rFonts w:cs="Arial" w:ascii="Arial" w:hAnsi="Arial"/>
        </w:rPr>
        <w:t xml:space="preserve">tecnologias cibernéticas </w:t>
      </w:r>
      <w:r>
        <w:rPr>
          <w:rFonts w:cs="Arial" w:ascii="Arial" w:hAnsi="Arial"/>
        </w:rPr>
      </w:r>
      <w:commentRangeEnd w:id="12"/>
      <w:r>
        <w:commentReference w:id="12"/>
      </w:r>
      <w:r>
        <w:rPr>
          <w:rFonts w:cs="Arial" w:ascii="Arial" w:hAnsi="Arial"/>
        </w:rPr>
        <w:t>e algoritmos atrelados a grandes bases de dados, utilizados na mediação de certas transações tornou possível a individualização e sistematização dessas práticas (C</w:t>
      </w:r>
      <w:ins w:id="213" w:author="agente" w:date="2018-09-14T20:59:00Z">
        <w:r>
          <w:rPr>
            <w:rFonts w:cs="Arial" w:ascii="Arial" w:hAnsi="Arial"/>
          </w:rPr>
          <w:t>alo</w:t>
        </w:r>
      </w:ins>
      <w:del w:id="214" w:author="agente" w:date="2018-09-14T20:59:00Z">
        <w:r>
          <w:rPr>
            <w:rFonts w:cs="Arial" w:ascii="Arial" w:hAnsi="Arial"/>
          </w:rPr>
          <w:delText>ALO</w:delText>
        </w:r>
      </w:del>
      <w:r>
        <w:rPr>
          <w:rFonts w:cs="Arial" w:ascii="Arial" w:hAnsi="Arial"/>
        </w:rPr>
        <w:t xml:space="preserve">, 2014). </w:t>
      </w:r>
      <w:r>
        <w:rPr>
          <w:rFonts w:eastAsia="Times New Roman" w:cs="Arial" w:ascii="Arial" w:hAnsi="Arial"/>
          <w:bCs/>
        </w:rPr>
        <w:t>O estudo de plataformas e sistemas algorítmicos</w:t>
      </w:r>
      <w:r>
        <w:rPr>
          <w:rFonts w:eastAsia="Times New Roman" w:cs="Arial" w:ascii="Arial" w:hAnsi="Arial"/>
        </w:rPr>
        <w:t xml:space="preserve">, </w:t>
      </w:r>
      <w:ins w:id="215" w:author="agente" w:date="2018-09-14T20:59:00Z">
        <w:r>
          <w:rPr>
            <w:rFonts w:eastAsia="Times New Roman" w:cs="Arial" w:ascii="Arial" w:hAnsi="Arial"/>
          </w:rPr>
          <w:t xml:space="preserve">em que </w:t>
        </w:r>
      </w:ins>
      <w:del w:id="216" w:author="agente" w:date="2018-09-14T20:59:00Z">
        <w:r>
          <w:rPr>
            <w:rFonts w:eastAsia="Times New Roman" w:cs="Arial" w:ascii="Arial" w:hAnsi="Arial"/>
          </w:rPr>
          <w:delText xml:space="preserve">onde </w:delText>
        </w:r>
      </w:del>
      <w:r>
        <w:rPr>
          <w:rFonts w:eastAsia="Times New Roman" w:cs="Arial" w:ascii="Arial" w:hAnsi="Arial"/>
        </w:rPr>
        <w:t xml:space="preserve">decisões humanas e ações maquínicas emaranham-se em direção a objetivos específicos, seguindo modelos de negócio pouco esclarecidos, mostra-se uma tarefa complexa e desafiadora, principalmente para aqueles que buscam esse conhecimento do lado de fora das empresas que detêm essas tecnologias. Portanto, para contribuir com o tópico e atravessar as caixas pretas, é necessária uma abordagem interdisciplinar, que observe a rede de </w:t>
      </w:r>
      <w:commentRangeStart w:id="13"/>
      <w:r>
        <w:rPr>
          <w:rFonts w:eastAsia="Times New Roman" w:cs="Arial" w:ascii="Arial" w:hAnsi="Arial"/>
        </w:rPr>
        <w:t xml:space="preserve">actantes </w:t>
      </w:r>
      <w:r>
        <w:rPr>
          <w:rFonts w:eastAsia="Times New Roman" w:cs="Arial" w:ascii="Arial" w:hAnsi="Arial"/>
        </w:rPr>
      </w:r>
      <w:commentRangeEnd w:id="13"/>
      <w:r>
        <w:commentReference w:id="13"/>
      </w:r>
      <w:r>
        <w:rPr>
          <w:rFonts w:eastAsia="Times New Roman" w:cs="Arial" w:ascii="Arial" w:hAnsi="Arial"/>
        </w:rPr>
        <w:t>que gerencia esses sistemas, seus objetivos, as dinâmicas e consequências de suas escolhas</w:t>
      </w:r>
      <w:del w:id="217" w:author="agente" w:date="2018-09-14T21:01:00Z">
        <w:r>
          <w:rPr>
            <w:rFonts w:eastAsia="Times New Roman" w:cs="Arial" w:ascii="Arial" w:hAnsi="Arial"/>
          </w:rPr>
          <w:delText>,</w:delText>
        </w:r>
      </w:del>
      <w:r>
        <w:rPr>
          <w:rFonts w:eastAsia="Times New Roman" w:cs="Arial" w:ascii="Arial" w:hAnsi="Arial"/>
        </w:rPr>
        <w:t xml:space="preserve"> e a lógica que proporciona tais inovações tecnológicas.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lang w:val="en-AU"/>
        </w:rPr>
      </w:pPr>
      <w:r>
        <w:rPr>
          <w:rFonts w:cs="Arial" w:ascii="Arial" w:hAnsi="Arial"/>
          <w:b/>
          <w:lang w:val="en-AU"/>
          <w:rPrChange w:id="0" w:author="agente" w:date="2018-09-14T19:24:00Z">
            <w:rPr>
              <w:b/>
              <w:rFonts w:ascii="Arial" w:hAnsi="Arial" w:cs="Arial"/>
            </w:rPr>
          </w:rPrChange>
        </w:rPr>
        <w:t>REFERÊNCIAS</w:t>
      </w:r>
    </w:p>
    <w:p>
      <w:pPr>
        <w:pStyle w:val="Normal"/>
        <w:jc w:val="both"/>
        <w:rPr>
          <w:rFonts w:ascii="Arial" w:hAnsi="Arial" w:cs="Arial"/>
          <w:lang w:val="en-AU"/>
        </w:rPr>
      </w:pPr>
      <w:r>
        <w:rPr>
          <w:rFonts w:cs="Arial" w:ascii="Arial" w:hAnsi="Arial"/>
          <w:lang w:val="en-AU"/>
        </w:rPr>
      </w:r>
    </w:p>
    <w:p>
      <w:pPr>
        <w:pStyle w:val="Bibliography"/>
        <w:rPr/>
      </w:pPr>
      <w:r>
        <w:fldChar w:fldCharType="begin"/>
      </w:r>
      <w:r>
        <w:instrText>ADDIN ZOTERO_BIBL {"uncited":[],"omitted":[],"custom":[]} CSL_BIBLIOGRAPHY</w:instrText>
      </w:r>
      <w:r>
        <w:fldChar w:fldCharType="separate"/>
      </w:r>
      <w:bookmarkStart w:id="77" w:name="__Fieldmark__1865_1356454502"/>
      <w:r>
        <w:rPr/>
      </w:r>
      <w:r>
        <w:rPr>
          <w:rFonts w:ascii="Arial" w:hAnsi="Arial"/>
          <w:lang w:val="en-AU"/>
          <w:rPrChange w:id="0" w:author="agente" w:date="2018-09-14T19:24:00Z">
            <w:rPr>
              <w:rFonts w:ascii="Arial" w:hAnsi="Arial"/>
            </w:rPr>
          </w:rPrChange>
        </w:rPr>
        <w:t>A</w:t>
      </w:r>
      <w:bookmarkStart w:id="78" w:name="__Fieldmark__980_193002426"/>
      <w:r>
        <w:rPr>
          <w:rFonts w:ascii="Arial" w:hAnsi="Arial"/>
          <w:lang w:val="en-AU"/>
          <w:rPrChange w:id="0" w:author="agente" w:date="2018-09-14T19:24:00Z">
            <w:rPr>
              <w:rFonts w:ascii="Arial" w:hAnsi="Arial"/>
            </w:rPr>
          </w:rPrChange>
        </w:rPr>
        <w:t>B</w:t>
      </w:r>
      <w:bookmarkStart w:id="79" w:name="__Fieldmark__1070_1743353457"/>
      <w:r>
        <w:rPr>
          <w:rFonts w:ascii="Arial" w:hAnsi="Arial"/>
          <w:lang w:val="en-AU"/>
          <w:rPrChange w:id="0" w:author="agente" w:date="2018-09-14T19:24:00Z">
            <w:rPr>
              <w:rFonts w:ascii="Arial" w:hAnsi="Arial"/>
            </w:rPr>
          </w:rPrChange>
        </w:rPr>
        <w:t xml:space="preserve">BAS, A.; ZHANG, L.; KHAN, S. U. </w:t>
      </w:r>
      <w:r>
        <w:rPr>
          <w:rFonts w:ascii="Arial" w:hAnsi="Arial"/>
          <w:b/>
          <w:lang w:val="en-AU"/>
          <w:rPrChange w:id="0" w:author="agente" w:date="2018-09-14T21:08:00Z">
            <w:rPr>
              <w:rFonts w:ascii="Arial" w:hAnsi="Arial"/>
            </w:rPr>
          </w:rPrChange>
        </w:rPr>
        <w:t>A literature review on the state-of-the-art in patent analysis</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8:00Z">
            <w:rPr>
              <w:b/>
              <w:bCs/>
              <w:rFonts w:ascii="Arial" w:hAnsi="Arial"/>
            </w:rPr>
          </w:rPrChange>
        </w:rPr>
        <w:t>World Patent Information</w:t>
      </w:r>
      <w:r>
        <w:rPr>
          <w:rFonts w:ascii="Arial" w:hAnsi="Arial"/>
          <w:lang w:val="en-AU"/>
          <w:rPrChange w:id="0" w:author="agente" w:date="2018-09-14T19:24:00Z">
            <w:rPr>
              <w:rFonts w:ascii="Arial" w:hAnsi="Arial"/>
            </w:rPr>
          </w:rPrChange>
        </w:rPr>
        <w:t xml:space="preserve">, 1 jun. 2014. v. 37, p. 3–13. </w:t>
      </w:r>
      <w:bookmarkEnd w:id="77"/>
      <w:bookmarkEnd w:id="78"/>
      <w:bookmarkEnd w:id="79"/>
      <w:r>
        <w:rPr/>
      </w:r>
      <w:r>
        <w:fldChar w:fldCharType="end"/>
      </w:r>
    </w:p>
    <w:p>
      <w:pPr>
        <w:pStyle w:val="Normal"/>
        <w:rPr>
          <w:lang w:val="en-AU"/>
        </w:rPr>
      </w:pPr>
      <w:r>
        <w:rPr>
          <w:lang w:val="en-AU"/>
        </w:rPr>
      </w:r>
    </w:p>
    <w:p>
      <w:pPr>
        <w:pStyle w:val="Normal"/>
        <w:rPr/>
      </w:pPr>
      <w:r>
        <w:rPr>
          <w:rFonts w:cs="Arial" w:ascii="Arial" w:hAnsi="Arial"/>
          <w:lang w:val="en-AU"/>
          <w:rPrChange w:id="0" w:author="agente" w:date="2018-09-14T19:24:00Z">
            <w:rPr>
              <w:rFonts w:ascii="Arial" w:hAnsi="Arial" w:cs="Arial"/>
            </w:rPr>
          </w:rPrChange>
        </w:rPr>
        <w:t xml:space="preserve">AGARWAL, N. </w:t>
      </w:r>
      <w:r>
        <w:rPr>
          <w:rFonts w:cs="Arial" w:ascii="Arial" w:hAnsi="Arial"/>
          <w:b/>
          <w:lang w:val="en-AU"/>
          <w:rPrChange w:id="0" w:author="agente" w:date="2018-09-14T19:24:00Z">
            <w:rPr>
              <w:b/>
              <w:rFonts w:ascii="Arial" w:hAnsi="Arial" w:cs="Arial"/>
            </w:rPr>
          </w:rPrChange>
        </w:rPr>
        <w:t>Quantifying Social Influence</w:t>
      </w:r>
      <w:r>
        <w:rPr>
          <w:rFonts w:cs="Arial" w:ascii="Arial" w:hAnsi="Arial"/>
          <w:lang w:val="en-AU"/>
          <w:rPrChange w:id="0" w:author="agente" w:date="2018-09-14T19:24:00Z">
            <w:rPr>
              <w:rFonts w:ascii="Arial" w:hAnsi="Arial" w:cs="Arial"/>
            </w:rPr>
          </w:rPrChange>
        </w:rPr>
        <w:t xml:space="preserve">. </w:t>
      </w:r>
      <w:r>
        <w:rPr>
          <w:rFonts w:cs="Arial" w:ascii="Arial" w:hAnsi="Arial"/>
        </w:rPr>
        <w:t>Disponível em: https://patents.google.com/patent/US20170277691. Acesso em: 11 set. 2018.</w:t>
      </w:r>
    </w:p>
    <w:p>
      <w:pPr>
        <w:pStyle w:val="Normal"/>
        <w:rPr/>
      </w:pPr>
      <w:r>
        <w:rPr/>
      </w:r>
    </w:p>
    <w:p>
      <w:pPr>
        <w:pStyle w:val="Bibliography"/>
        <w:rPr>
          <w:rFonts w:ascii="Arial" w:hAnsi="Arial"/>
        </w:rPr>
      </w:pPr>
      <w:r>
        <w:rPr>
          <w:rFonts w:ascii="Arial" w:hAnsi="Arial"/>
        </w:rPr>
        <w:t xml:space="preserve">ARAÚJO, W. F. </w:t>
      </w:r>
      <w:r>
        <w:rPr>
          <w:rFonts w:ascii="Arial" w:hAnsi="Arial"/>
          <w:b/>
          <w:bCs/>
        </w:rPr>
        <w:t>As narrativas sobre os algoritmos do Facebook: uma análise dos 10 anos do feed de notícias</w:t>
      </w:r>
      <w:r>
        <w:rPr>
          <w:rFonts w:ascii="Arial" w:hAnsi="Arial"/>
        </w:rPr>
        <w:t xml:space="preserve">. Porto Alegre: Faculdade de Biblioteconomia e Comunicação, Universidade Federal do Rio Grande do Sul, 2017. (Doutorado em Comunicação e Informação). </w:t>
      </w:r>
    </w:p>
    <w:p>
      <w:pPr>
        <w:pStyle w:val="Normal"/>
        <w:rPr/>
      </w:pPr>
      <w:r>
        <w:rPr/>
      </w:r>
    </w:p>
    <w:p>
      <w:pPr>
        <w:pStyle w:val="Bibliography"/>
        <w:rPr>
          <w:rFonts w:ascii="Arial" w:hAnsi="Arial"/>
        </w:rPr>
      </w:pPr>
      <w:r>
        <w:rPr>
          <w:rFonts w:ascii="Arial" w:hAnsi="Arial"/>
        </w:rPr>
        <w:t xml:space="preserve">BOOTH, R. </w:t>
      </w:r>
      <w:r>
        <w:rPr>
          <w:rFonts w:ascii="Arial" w:hAnsi="Arial"/>
          <w:b/>
          <w:rPrChange w:id="0" w:author="agente" w:date="2018-09-14T21:07:00Z">
            <w:rPr>
              <w:rFonts w:ascii="Arial" w:hAnsi="Arial"/>
            </w:rPr>
          </w:rPrChange>
        </w:rPr>
        <w:t>Facebook reveals news feed experiment to control emotions</w:t>
      </w:r>
      <w:r>
        <w:rPr>
          <w:rFonts w:ascii="Arial" w:hAnsi="Arial"/>
        </w:rPr>
        <w:t xml:space="preserve">. </w:t>
      </w:r>
      <w:r>
        <w:rPr>
          <w:rFonts w:ascii="Arial" w:hAnsi="Arial"/>
          <w:bCs/>
          <w:rPrChange w:id="0" w:author="agente" w:date="2018-09-14T21:07:00Z">
            <w:rPr>
              <w:b/>
              <w:bCs/>
              <w:rFonts w:ascii="Arial" w:hAnsi="Arial"/>
            </w:rPr>
          </w:rPrChange>
        </w:rPr>
        <w:t>The Guardian</w:t>
      </w:r>
      <w:r>
        <w:rPr>
          <w:rFonts w:ascii="Arial" w:hAnsi="Arial"/>
        </w:rPr>
        <w:t xml:space="preserve">, [S.l.], 29 jun. 2014. Disponível em: &lt;http://www.theguardian.com/technology/2014/jun/29/facebook-users-emotions-news-feeds&gt;. Acesso em: </w:t>
      </w:r>
      <w:r>
        <w:rPr>
          <w:rFonts w:cs="Arial" w:ascii="Arial" w:hAnsi="Arial"/>
        </w:rPr>
        <w:t>11 set. 2018.</w:t>
      </w:r>
    </w:p>
    <w:p>
      <w:pPr>
        <w:pStyle w:val="Normal"/>
        <w:rPr/>
      </w:pPr>
      <w:r>
        <w:rPr/>
      </w:r>
    </w:p>
    <w:p>
      <w:pPr>
        <w:pStyle w:val="Bibliography"/>
        <w:rPr>
          <w:rFonts w:ascii="Arial" w:hAnsi="Arial"/>
        </w:rPr>
      </w:pPr>
      <w:r>
        <w:rPr>
          <w:rFonts w:ascii="Arial" w:hAnsi="Arial"/>
        </w:rPr>
        <w:t xml:space="preserve">BRUNO, F. </w:t>
      </w:r>
      <w:r>
        <w:rPr>
          <w:rFonts w:ascii="Arial" w:hAnsi="Arial"/>
          <w:b/>
          <w:rPrChange w:id="0" w:author="agente" w:date="2018-09-14T21:07:00Z">
            <w:rPr>
              <w:rFonts w:ascii="Arial" w:hAnsi="Arial"/>
            </w:rPr>
          </w:rPrChange>
        </w:rPr>
        <w:t>Rastros digitais sob a perspectiva da teoria ator-rede</w:t>
      </w:r>
      <w:r>
        <w:rPr>
          <w:rFonts w:ascii="Arial" w:hAnsi="Arial"/>
        </w:rPr>
        <w:t xml:space="preserve">. </w:t>
      </w:r>
      <w:r>
        <w:rPr>
          <w:rFonts w:ascii="Arial" w:hAnsi="Arial"/>
          <w:bCs/>
          <w:rPrChange w:id="0" w:author="agente" w:date="2018-09-14T21:07:00Z">
            <w:rPr>
              <w:b/>
              <w:bCs/>
              <w:rFonts w:ascii="Arial" w:hAnsi="Arial"/>
            </w:rPr>
          </w:rPrChange>
        </w:rPr>
        <w:t>Revista FAMECOS</w:t>
      </w:r>
      <w:r>
        <w:rPr>
          <w:rFonts w:ascii="Arial" w:hAnsi="Arial"/>
        </w:rPr>
        <w:t xml:space="preserve">, 2012. v. 19, n. 3, p. 681–704. </w:t>
      </w:r>
    </w:p>
    <w:p>
      <w:pPr>
        <w:pStyle w:val="Normal"/>
        <w:rPr/>
      </w:pPr>
      <w:r>
        <w:rPr/>
      </w:r>
    </w:p>
    <w:p>
      <w:pPr>
        <w:pStyle w:val="Bibliography"/>
        <w:rPr>
          <w:rFonts w:ascii="Arial" w:hAnsi="Arial"/>
          <w:lang w:val="en-AU"/>
        </w:rPr>
      </w:pPr>
      <w:r>
        <w:rPr>
          <w:rFonts w:ascii="Arial" w:hAnsi="Arial"/>
        </w:rPr>
        <w:t xml:space="preserve">______. </w:t>
      </w:r>
      <w:r>
        <w:rPr>
          <w:rFonts w:ascii="Arial" w:hAnsi="Arial"/>
          <w:b/>
          <w:bCs/>
        </w:rPr>
        <w:t>Máquinas de ver, modos de ser: vigilância, tecnologia e subjetividade</w:t>
      </w:r>
      <w:r>
        <w:rPr>
          <w:rFonts w:ascii="Arial" w:hAnsi="Arial"/>
        </w:rPr>
        <w:t xml:space="preserve">. </w:t>
      </w:r>
      <w:r>
        <w:rPr>
          <w:rFonts w:ascii="Arial" w:hAnsi="Arial"/>
          <w:lang w:val="en-AU"/>
          <w:rPrChange w:id="0" w:author="agente" w:date="2018-09-14T19:24:00Z">
            <w:rPr>
              <w:rFonts w:ascii="Arial" w:hAnsi="Arial"/>
            </w:rPr>
          </w:rPrChange>
        </w:rPr>
        <w:t xml:space="preserve">Porto Alegre: Editora Sulina, 2013.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CALISKAN, A. </w:t>
      </w:r>
      <w:r>
        <w:rPr>
          <w:rFonts w:ascii="Arial" w:hAnsi="Arial"/>
          <w:i/>
          <w:iCs/>
          <w:lang w:val="en-AU"/>
          <w:rPrChange w:id="0" w:author="agente" w:date="2018-09-14T19:24:00Z">
            <w:rPr>
              <w:i/>
              <w:iCs/>
              <w:rFonts w:ascii="Arial" w:hAnsi="Arial"/>
            </w:rPr>
          </w:rPrChange>
        </w:rPr>
        <w:t>et al.</w:t>
      </w:r>
      <w:r>
        <w:rPr>
          <w:rFonts w:ascii="Arial" w:hAnsi="Arial"/>
          <w:lang w:val="en-AU"/>
          <w:rPrChange w:id="0" w:author="agente" w:date="2018-09-14T19:24:00Z">
            <w:rPr>
              <w:rFonts w:ascii="Arial" w:hAnsi="Arial"/>
            </w:rPr>
          </w:rPrChange>
        </w:rPr>
        <w:t xml:space="preserve"> </w:t>
      </w:r>
      <w:r>
        <w:rPr>
          <w:rFonts w:ascii="Arial" w:hAnsi="Arial"/>
          <w:b/>
          <w:lang w:val="en-AU"/>
          <w:rPrChange w:id="0" w:author="agente" w:date="2018-09-14T21:07:00Z">
            <w:rPr>
              <w:rFonts w:ascii="Arial" w:hAnsi="Arial"/>
            </w:rPr>
          </w:rPrChange>
        </w:rPr>
        <w:t>Semantics derived automatically from language corpora contain human-like biases</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7:00Z">
            <w:rPr>
              <w:b/>
              <w:bCs/>
              <w:rFonts w:ascii="Arial" w:hAnsi="Arial"/>
            </w:rPr>
          </w:rPrChange>
        </w:rPr>
        <w:t>Science</w:t>
      </w:r>
      <w:r>
        <w:rPr>
          <w:rFonts w:ascii="Arial" w:hAnsi="Arial"/>
          <w:lang w:val="en-AU"/>
          <w:rPrChange w:id="0" w:author="agente" w:date="2018-09-14T19:24:00Z">
            <w:rPr>
              <w:rFonts w:ascii="Arial" w:hAnsi="Arial"/>
            </w:rPr>
          </w:rPrChange>
        </w:rPr>
        <w:t xml:space="preserve">, 17 abr. 2017. v. 356, p. 183–186. </w:t>
      </w:r>
    </w:p>
    <w:p>
      <w:pPr>
        <w:pStyle w:val="Normal"/>
        <w:rPr>
          <w:lang w:val="en-AU"/>
        </w:rPr>
      </w:pPr>
      <w:r>
        <w:rPr>
          <w:lang w:val="en-AU"/>
        </w:rPr>
      </w:r>
    </w:p>
    <w:p>
      <w:pPr>
        <w:pStyle w:val="Normal"/>
        <w:rPr/>
      </w:pPr>
      <w:r>
        <w:rPr>
          <w:rFonts w:eastAsia="Times New Roman" w:cs="Arial" w:ascii="Arial" w:hAnsi="Arial"/>
          <w:lang w:val="en-US"/>
        </w:rPr>
        <w:t xml:space="preserve">CALO, Ryan, </w:t>
      </w:r>
      <w:r>
        <w:rPr>
          <w:rFonts w:eastAsia="Times New Roman" w:cs="Arial" w:ascii="Arial" w:hAnsi="Arial"/>
          <w:b/>
          <w:lang w:val="en-US"/>
          <w:rPrChange w:id="0" w:author="agente" w:date="2018-09-14T21:07:00Z">
            <w:rPr>
              <w:rFonts w:ascii="Arial" w:hAnsi="Arial" w:eastAsia="Times New Roman" w:cs="Arial"/>
              <w:lang w:val="en-US"/>
            </w:rPr>
          </w:rPrChange>
        </w:rPr>
        <w:t>Digital Market Manipulation</w:t>
      </w:r>
      <w:r>
        <w:rPr>
          <w:rFonts w:eastAsia="Times New Roman" w:cs="Arial" w:ascii="Arial" w:hAnsi="Arial"/>
          <w:lang w:val="en-US"/>
        </w:rPr>
        <w:t xml:space="preserve">. </w:t>
      </w:r>
      <w:r>
        <w:rPr>
          <w:rFonts w:eastAsia="Times New Roman" w:cs="Arial" w:ascii="Arial" w:hAnsi="Arial"/>
          <w:lang w:val="en-US"/>
          <w:rPrChange w:id="0" w:author="agente" w:date="2018-09-14T21:07:00Z">
            <w:rPr>
              <w:b/>
              <w:rFonts w:ascii="Arial" w:hAnsi="Arial" w:eastAsia="Times New Roman" w:cs="Arial"/>
              <w:lang w:val="en-US"/>
            </w:rPr>
          </w:rPrChange>
        </w:rPr>
        <w:t>82 George Washington Law Review 995</w:t>
      </w:r>
      <w:r>
        <w:rPr>
          <w:rFonts w:eastAsia="Times New Roman" w:cs="Arial" w:ascii="Arial" w:hAnsi="Arial"/>
          <w:lang w:val="en-US"/>
        </w:rPr>
        <w:t xml:space="preserve">, 16 ago. 2013. n. 2013-27, p. 995-2051. </w:t>
      </w:r>
      <w:r>
        <w:rPr>
          <w:rFonts w:eastAsia="Times New Roman" w:cs="Arial" w:ascii="Arial" w:hAnsi="Arial"/>
          <w:rPrChange w:id="0" w:author="agente" w:date="2018-09-14T19:24:00Z">
            <w:rPr>
              <w:rFonts w:ascii="Arial" w:hAnsi="Arial" w:eastAsia="Times New Roman" w:cs="Arial"/>
              <w:lang w:val="en-US"/>
            </w:rPr>
          </w:rPrChange>
        </w:rPr>
        <w:t xml:space="preserve">Disponível em: </w:t>
      </w:r>
      <w:hyperlink r:id="rId2">
        <w:r>
          <w:rPr>
            <w:rStyle w:val="LinkdaInternet"/>
            <w:rFonts w:eastAsia="Times New Roman" w:cs="Arial" w:ascii="Arial" w:hAnsi="Arial"/>
          </w:rPr>
          <w:t>https://ssrn.com/abstract=2309703</w:t>
        </w:r>
      </w:hyperlink>
      <w:r>
        <w:rPr>
          <w:rFonts w:eastAsia="Times New Roman" w:cs="Arial" w:ascii="Arial" w:hAnsi="Arial"/>
          <w:rPrChange w:id="0" w:author="agente" w:date="2018-09-14T19:24:00Z">
            <w:rPr>
              <w:rFonts w:ascii="Arial" w:hAnsi="Arial" w:eastAsia="Times New Roman" w:cs="Arial"/>
              <w:lang w:val="en-US"/>
            </w:rPr>
          </w:rPrChange>
        </w:rPr>
        <w:t>. Acesso em: 9 set. 2018.</w:t>
      </w:r>
    </w:p>
    <w:p>
      <w:pPr>
        <w:pStyle w:val="Normal"/>
        <w:rPr/>
      </w:pPr>
      <w:r>
        <w:rPr/>
      </w:r>
    </w:p>
    <w:p>
      <w:pPr>
        <w:pStyle w:val="Bibliography"/>
        <w:rPr>
          <w:rFonts w:ascii="Arial" w:hAnsi="Arial"/>
        </w:rPr>
      </w:pPr>
      <w:r>
        <w:rPr>
          <w:rFonts w:ascii="Arial" w:hAnsi="Arial"/>
        </w:rPr>
        <w:t xml:space="preserve">CASTELLS, M. </w:t>
      </w:r>
      <w:r>
        <w:rPr>
          <w:rFonts w:ascii="Arial" w:hAnsi="Arial"/>
          <w:b/>
          <w:bCs/>
        </w:rPr>
        <w:t>A sociedade em rede</w:t>
      </w:r>
      <w:r>
        <w:rPr>
          <w:rFonts w:ascii="Arial" w:hAnsi="Arial"/>
        </w:rPr>
        <w:t xml:space="preserve">. São Paulo: Paz e Terra, 2007. </w:t>
      </w:r>
    </w:p>
    <w:p>
      <w:pPr>
        <w:pStyle w:val="Normal"/>
        <w:rPr/>
      </w:pPr>
      <w:r>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DAIM, T. U. </w:t>
      </w:r>
      <w:r>
        <w:rPr>
          <w:rFonts w:ascii="Arial" w:hAnsi="Arial"/>
          <w:i/>
          <w:iCs/>
          <w:lang w:val="en-AU"/>
          <w:rPrChange w:id="0" w:author="agente" w:date="2018-09-14T19:24:00Z">
            <w:rPr>
              <w:i/>
              <w:iCs/>
              <w:rFonts w:ascii="Arial" w:hAnsi="Arial"/>
            </w:rPr>
          </w:rPrChange>
        </w:rPr>
        <w:t>et al.</w:t>
      </w:r>
      <w:r>
        <w:rPr>
          <w:rFonts w:ascii="Arial" w:hAnsi="Arial"/>
          <w:lang w:val="en-AU"/>
          <w:rPrChange w:id="0" w:author="agente" w:date="2018-09-14T19:24:00Z">
            <w:rPr>
              <w:rFonts w:ascii="Arial" w:hAnsi="Arial"/>
            </w:rPr>
          </w:rPrChange>
        </w:rPr>
        <w:t xml:space="preserve"> </w:t>
      </w:r>
      <w:r>
        <w:rPr>
          <w:rFonts w:ascii="Arial" w:hAnsi="Arial"/>
          <w:b/>
          <w:lang w:val="en-AU"/>
          <w:rPrChange w:id="0" w:author="agente" w:date="2018-09-14T21:07:00Z">
            <w:rPr>
              <w:rFonts w:ascii="Arial" w:hAnsi="Arial"/>
            </w:rPr>
          </w:rPrChange>
        </w:rPr>
        <w:t>Forecasting emerging technologies: Use of bibliometrics and patent analysis</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7:00Z">
            <w:rPr>
              <w:b/>
              <w:bCs/>
              <w:rFonts w:ascii="Arial" w:hAnsi="Arial"/>
            </w:rPr>
          </w:rPrChange>
        </w:rPr>
        <w:t>Technological Forecasting and Social Change</w:t>
      </w:r>
      <w:r>
        <w:rPr>
          <w:rFonts w:ascii="Arial" w:hAnsi="Arial"/>
          <w:lang w:val="en-AU"/>
          <w:rPrChange w:id="0" w:author="agente" w:date="2018-09-14T19:24:00Z">
            <w:rPr>
              <w:rFonts w:ascii="Arial" w:hAnsi="Arial"/>
            </w:rPr>
          </w:rPrChange>
        </w:rPr>
        <w:t xml:space="preserve">, out. 2006. v. 73, n. 8, p. 981–1012.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DELEUZE, G. </w:t>
      </w:r>
      <w:r>
        <w:rPr>
          <w:rFonts w:ascii="Arial" w:hAnsi="Arial"/>
          <w:b/>
          <w:bCs/>
          <w:lang w:val="en-AU"/>
          <w:rPrChange w:id="0" w:author="agente" w:date="2018-09-14T19:24:00Z">
            <w:rPr>
              <w:b/>
              <w:bCs/>
              <w:rFonts w:ascii="Arial" w:hAnsi="Arial"/>
            </w:rPr>
          </w:rPrChange>
        </w:rPr>
        <w:t>Conversações</w:t>
      </w:r>
      <w:r>
        <w:rPr>
          <w:rFonts w:ascii="Arial" w:hAnsi="Arial"/>
          <w:lang w:val="en-AU"/>
          <w:rPrChange w:id="0" w:author="agente" w:date="2018-09-14T19:24:00Z">
            <w:rPr>
              <w:rFonts w:ascii="Arial" w:hAnsi="Arial"/>
            </w:rPr>
          </w:rPrChange>
        </w:rPr>
        <w:t xml:space="preserve">. São Paulo: Editora 34, 1992.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DESROSIÈRES, A. </w:t>
      </w:r>
      <w:r>
        <w:rPr>
          <w:rFonts w:ascii="Arial" w:hAnsi="Arial"/>
          <w:b/>
          <w:bCs/>
          <w:lang w:val="en-AU"/>
          <w:rPrChange w:id="0" w:author="agente" w:date="2018-09-14T19:24:00Z">
            <w:rPr>
              <w:b/>
              <w:bCs/>
              <w:rFonts w:ascii="Arial" w:hAnsi="Arial"/>
            </w:rPr>
          </w:rPrChange>
        </w:rPr>
        <w:t>The Politics of Large Numbers: A History of Statistical Reasoning</w:t>
      </w:r>
      <w:r>
        <w:rPr>
          <w:rFonts w:ascii="Arial" w:hAnsi="Arial"/>
          <w:lang w:val="en-AU"/>
          <w:rPrChange w:id="0" w:author="agente" w:date="2018-09-14T19:24:00Z">
            <w:rPr>
              <w:rFonts w:ascii="Arial" w:hAnsi="Arial"/>
            </w:rPr>
          </w:rPrChange>
        </w:rPr>
        <w:t xml:space="preserve">. Cambridge: Harvard University Press, 2002.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DONOHUE, A. </w:t>
      </w:r>
      <w:r>
        <w:rPr>
          <w:rFonts w:ascii="Arial" w:hAnsi="Arial"/>
          <w:b/>
          <w:bCs/>
          <w:lang w:val="en-AU"/>
          <w:rPrChange w:id="0" w:author="agente" w:date="2018-09-14T19:24:00Z">
            <w:rPr>
              <w:b/>
              <w:bCs/>
              <w:rFonts w:ascii="Arial" w:hAnsi="Arial"/>
            </w:rPr>
          </w:rPrChange>
        </w:rPr>
        <w:t>Augmenting text messages with emotion information</w:t>
      </w:r>
      <w:r>
        <w:rPr>
          <w:rFonts w:ascii="Arial" w:hAnsi="Arial"/>
          <w:lang w:val="en-AU"/>
          <w:rPrChange w:id="0" w:author="agente" w:date="2018-09-14T19:24:00Z">
            <w:rPr>
              <w:rFonts w:ascii="Arial" w:hAnsi="Arial"/>
            </w:rPr>
          </w:rPrChange>
        </w:rPr>
        <w:t xml:space="preserve">. </w:t>
      </w:r>
      <w:r>
        <w:rPr>
          <w:rFonts w:ascii="Arial" w:hAnsi="Arial"/>
        </w:rPr>
        <w:t xml:space="preserve">Disponível em: &lt;https://patents.google.com/patent/US20170147202A1/en?q=Augmenting&amp;q=Text+Messages&amp;q=Emotion&amp;q=Information.&amp;oq=Augmenting+Text+Messages+with+Emotion+Information.+&gt;. </w:t>
      </w:r>
      <w:r>
        <w:rPr>
          <w:rFonts w:ascii="Arial" w:hAnsi="Arial"/>
          <w:lang w:val="en-AU"/>
          <w:rPrChange w:id="0" w:author="agente" w:date="2018-09-14T19:24:00Z">
            <w:rPr>
              <w:rFonts w:ascii="Arial" w:hAnsi="Arial"/>
            </w:rPr>
          </w:rPrChange>
        </w:rPr>
        <w:t xml:space="preserve">Acesso em: </w:t>
      </w:r>
      <w:r>
        <w:rPr>
          <w:rFonts w:cs="Arial" w:ascii="Arial" w:hAnsi="Arial"/>
          <w:lang w:val="en-AU"/>
          <w:rPrChange w:id="0" w:author="agente" w:date="2018-09-14T19:24:00Z">
            <w:rPr>
              <w:rFonts w:ascii="Arial" w:hAnsi="Arial" w:cs="Arial"/>
            </w:rPr>
          </w:rPrChange>
        </w:rPr>
        <w:t>11 set. 2018.</w:t>
      </w:r>
    </w:p>
    <w:p>
      <w:pPr>
        <w:pStyle w:val="Normal"/>
        <w:rPr>
          <w:lang w:val="en-AU"/>
        </w:rPr>
      </w:pPr>
      <w:r>
        <w:rPr>
          <w:lang w:val="en-AU"/>
        </w:rPr>
      </w:r>
    </w:p>
    <w:p>
      <w:pPr>
        <w:pStyle w:val="Bibliography"/>
        <w:rPr>
          <w:rFonts w:ascii="Arial" w:hAnsi="Arial"/>
        </w:rPr>
      </w:pPr>
      <w:r>
        <w:rPr>
          <w:rFonts w:ascii="Arial" w:hAnsi="Arial"/>
          <w:lang w:val="en-AU"/>
          <w:rPrChange w:id="0" w:author="agente" w:date="2018-09-14T19:24:00Z">
            <w:rPr>
              <w:rFonts w:ascii="Arial" w:hAnsi="Arial"/>
            </w:rPr>
          </w:rPrChange>
        </w:rPr>
        <w:t xml:space="preserve">DOURISH, P. </w:t>
      </w:r>
      <w:r>
        <w:rPr>
          <w:rFonts w:ascii="Arial" w:hAnsi="Arial"/>
          <w:b/>
          <w:lang w:val="en-AU"/>
          <w:rPrChange w:id="0" w:author="agente" w:date="2018-09-14T21:06:00Z">
            <w:rPr>
              <w:rFonts w:ascii="Arial" w:hAnsi="Arial"/>
            </w:rPr>
          </w:rPrChange>
        </w:rPr>
        <w:t>Algorithms and their others: Algorithmic culture in context</w:t>
      </w:r>
      <w:r>
        <w:rPr>
          <w:rFonts w:ascii="Arial" w:hAnsi="Arial"/>
          <w:lang w:val="en-AU"/>
          <w:rPrChange w:id="0" w:author="agente" w:date="2018-09-14T21:06:00Z">
            <w:rPr>
              <w:rFonts w:ascii="Arial" w:hAnsi="Arial"/>
            </w:rPr>
          </w:rPrChange>
        </w:rPr>
        <w:t xml:space="preserve">. </w:t>
      </w:r>
      <w:r>
        <w:rPr>
          <w:rFonts w:ascii="Arial" w:hAnsi="Arial"/>
          <w:bCs/>
          <w:rPrChange w:id="0" w:author="agente" w:date="2018-09-14T21:06:00Z">
            <w:rPr>
              <w:b/>
              <w:bCs/>
              <w:rFonts w:ascii="Arial" w:hAnsi="Arial"/>
            </w:rPr>
          </w:rPrChange>
        </w:rPr>
        <w:t>Big Data &amp; Society</w:t>
      </w:r>
      <w:r>
        <w:rPr>
          <w:rFonts w:ascii="Arial" w:hAnsi="Arial"/>
        </w:rPr>
        <w:t xml:space="preserve">, 1 dez. 2016. v. 3, n. 2, p. 1–11. </w:t>
      </w:r>
    </w:p>
    <w:p>
      <w:pPr>
        <w:pStyle w:val="Normal"/>
        <w:rPr/>
      </w:pPr>
      <w:r>
        <w:rPr/>
      </w:r>
    </w:p>
    <w:p>
      <w:pPr>
        <w:pStyle w:val="Bibliography"/>
        <w:rPr>
          <w:rFonts w:ascii="Arial" w:hAnsi="Arial"/>
        </w:rPr>
      </w:pPr>
      <w:r>
        <w:rPr>
          <w:rFonts w:ascii="Arial" w:hAnsi="Arial"/>
        </w:rPr>
        <w:t xml:space="preserve">FOUCAULT, M. </w:t>
      </w:r>
      <w:r>
        <w:rPr>
          <w:rFonts w:ascii="Arial" w:hAnsi="Arial"/>
          <w:b/>
          <w:bCs/>
        </w:rPr>
        <w:t>Historia Da Sexualidade, V.2 - O Uso Dos Prazeres</w:t>
      </w:r>
      <w:r>
        <w:rPr>
          <w:rFonts w:ascii="Arial" w:hAnsi="Arial"/>
        </w:rPr>
        <w:t xml:space="preserve">. São Paulo: PAZ E TERRA, 1998. </w:t>
      </w:r>
    </w:p>
    <w:p>
      <w:pPr>
        <w:pStyle w:val="Normal"/>
        <w:rPr/>
      </w:pPr>
      <w:r>
        <w:rPr/>
      </w:r>
    </w:p>
    <w:p>
      <w:pPr>
        <w:pStyle w:val="Bibliography"/>
        <w:rPr>
          <w:rFonts w:ascii="Arial" w:hAnsi="Arial"/>
        </w:rPr>
      </w:pPr>
      <w:r>
        <w:rPr>
          <w:rFonts w:ascii="Arial" w:hAnsi="Arial"/>
        </w:rPr>
        <w:t xml:space="preserve">______. </w:t>
      </w:r>
      <w:r>
        <w:rPr>
          <w:rFonts w:ascii="Arial" w:hAnsi="Arial"/>
          <w:b/>
          <w:bCs/>
        </w:rPr>
        <w:t>Vigiar e punir: nascimento da prisão</w:t>
      </w:r>
      <w:r>
        <w:rPr>
          <w:rFonts w:ascii="Arial" w:hAnsi="Arial"/>
        </w:rPr>
        <w:t xml:space="preserve">. Petropolis: Vozes, 2011. </w:t>
      </w:r>
    </w:p>
    <w:p>
      <w:pPr>
        <w:pStyle w:val="Normal"/>
        <w:rPr/>
      </w:pPr>
      <w:r>
        <w:rPr/>
      </w:r>
    </w:p>
    <w:p>
      <w:pPr>
        <w:pStyle w:val="Bibliography"/>
        <w:rPr>
          <w:rFonts w:ascii="Arial" w:hAnsi="Arial"/>
        </w:rPr>
      </w:pPr>
      <w:r>
        <w:rPr>
          <w:rFonts w:ascii="Arial" w:hAnsi="Arial"/>
        </w:rPr>
        <w:t xml:space="preserve">______. </w:t>
      </w:r>
      <w:r>
        <w:rPr>
          <w:rFonts w:ascii="Arial" w:hAnsi="Arial"/>
          <w:b/>
          <w:bCs/>
        </w:rPr>
        <w:t>A Verdade E As Formas Jurídicas</w:t>
      </w:r>
      <w:r>
        <w:rPr>
          <w:rFonts w:ascii="Arial" w:hAnsi="Arial"/>
        </w:rPr>
        <w:t>. Edição: 4</w:t>
      </w:r>
      <w:r>
        <w:rPr>
          <w:rFonts w:ascii="Arial" w:hAnsi="Arial"/>
          <w:vertAlign w:val="superscript"/>
        </w:rPr>
        <w:t>a</w:t>
      </w:r>
      <w:r>
        <w:rPr>
          <w:rFonts w:ascii="Arial" w:hAnsi="Arial"/>
        </w:rPr>
        <w:t xml:space="preserve"> ed. Rio de Janeiro: NAU, 2013. </w:t>
      </w:r>
    </w:p>
    <w:p>
      <w:pPr>
        <w:pStyle w:val="Normal"/>
        <w:rPr/>
      </w:pPr>
      <w:r>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GILLESPIE, T. </w:t>
      </w:r>
      <w:r>
        <w:rPr>
          <w:rFonts w:ascii="Arial" w:hAnsi="Arial"/>
          <w:b/>
          <w:lang w:val="en-AU"/>
          <w:rPrChange w:id="0" w:author="agente" w:date="2018-09-14T21:06:00Z">
            <w:rPr>
              <w:rFonts w:ascii="Arial" w:hAnsi="Arial"/>
            </w:rPr>
          </w:rPrChange>
        </w:rPr>
        <w:t>The politics of ‘platforms’</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6:00Z">
            <w:rPr>
              <w:b/>
              <w:bCs/>
              <w:rFonts w:ascii="Arial" w:hAnsi="Arial"/>
            </w:rPr>
          </w:rPrChange>
        </w:rPr>
        <w:t>New Media &amp; Society</w:t>
      </w:r>
      <w:r>
        <w:rPr>
          <w:rFonts w:ascii="Arial" w:hAnsi="Arial"/>
          <w:lang w:val="en-AU"/>
          <w:rPrChange w:id="0" w:author="agente" w:date="2018-09-14T19:24:00Z">
            <w:rPr>
              <w:rFonts w:ascii="Arial" w:hAnsi="Arial"/>
            </w:rPr>
          </w:rPrChange>
        </w:rPr>
        <w:t xml:space="preserve">, 1 maio. 2010. v. 12, n. 3, p. 347–364.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______. </w:t>
      </w:r>
      <w:r>
        <w:rPr>
          <w:rFonts w:ascii="Arial" w:hAnsi="Arial"/>
          <w:b/>
          <w:lang w:val="en-AU"/>
          <w:rPrChange w:id="0" w:author="agente" w:date="2018-09-14T21:06:00Z">
            <w:rPr>
              <w:rFonts w:ascii="Arial" w:hAnsi="Arial"/>
            </w:rPr>
          </w:rPrChange>
        </w:rPr>
        <w:t>The Relevance of Algorithms</w:t>
      </w:r>
      <w:r>
        <w:rPr>
          <w:rFonts w:ascii="Arial" w:hAnsi="Arial"/>
          <w:lang w:val="en-AU"/>
          <w:rPrChange w:id="0" w:author="agente" w:date="2018-09-14T19:24:00Z">
            <w:rPr>
              <w:rFonts w:ascii="Arial" w:hAnsi="Arial"/>
            </w:rPr>
          </w:rPrChange>
        </w:rPr>
        <w:t xml:space="preserve">. </w:t>
      </w:r>
      <w:r>
        <w:rPr>
          <w:rFonts w:ascii="Arial" w:hAnsi="Arial"/>
          <w:i/>
          <w:iCs/>
          <w:lang w:val="en-AU"/>
          <w:rPrChange w:id="0" w:author="agente" w:date="2018-09-14T19:24:00Z">
            <w:rPr>
              <w:i/>
              <w:iCs/>
              <w:rFonts w:ascii="Arial" w:hAnsi="Arial"/>
            </w:rPr>
          </w:rPrChange>
        </w:rPr>
        <w:t>In</w:t>
      </w:r>
      <w:r>
        <w:rPr>
          <w:rFonts w:ascii="Arial" w:hAnsi="Arial"/>
          <w:lang w:val="en-AU"/>
          <w:rPrChange w:id="0" w:author="agente" w:date="2018-09-14T19:24:00Z">
            <w:rPr>
              <w:rFonts w:ascii="Arial" w:hAnsi="Arial"/>
            </w:rPr>
          </w:rPrChange>
        </w:rPr>
        <w:t xml:space="preserve">: GILLESPIE, T.; BOCZKOWSKI, P. J.; FOOT, K. A. (Org.). </w:t>
      </w:r>
      <w:r>
        <w:rPr>
          <w:rFonts w:ascii="Arial" w:hAnsi="Arial"/>
          <w:bCs/>
          <w:lang w:val="en-AU"/>
          <w:rPrChange w:id="0" w:author="agente" w:date="2018-09-14T21:06:00Z">
            <w:rPr>
              <w:b/>
              <w:bCs/>
              <w:rFonts w:ascii="Arial" w:hAnsi="Arial"/>
            </w:rPr>
          </w:rPrChange>
        </w:rPr>
        <w:t>Media Technologies</w:t>
      </w:r>
      <w:r>
        <w:rPr>
          <w:rFonts w:ascii="Arial" w:hAnsi="Arial"/>
          <w:lang w:val="en-AU"/>
          <w:rPrChange w:id="0" w:author="agente" w:date="2018-09-14T19:24:00Z">
            <w:rPr>
              <w:rFonts w:ascii="Arial" w:hAnsi="Arial"/>
            </w:rPr>
          </w:rPrChange>
        </w:rPr>
        <w:t xml:space="preserve">. Cambridge: The MIT Press, 2014, p. 167–194. </w:t>
      </w:r>
    </w:p>
    <w:p>
      <w:pPr>
        <w:pStyle w:val="Normal"/>
        <w:rPr>
          <w:lang w:val="en-AU"/>
        </w:rPr>
      </w:pPr>
      <w:r>
        <w:rPr>
          <w:lang w:val="en-AU"/>
        </w:rPr>
      </w:r>
    </w:p>
    <w:p>
      <w:pPr>
        <w:pStyle w:val="Bibliography"/>
        <w:rPr>
          <w:rFonts w:ascii="Arial" w:hAnsi="Arial"/>
        </w:rPr>
      </w:pPr>
      <w:r>
        <w:rPr>
          <w:rFonts w:ascii="Arial" w:hAnsi="Arial"/>
          <w:lang w:val="en-AU"/>
          <w:rPrChange w:id="0" w:author="agente" w:date="2018-09-14T19:24:00Z">
            <w:rPr>
              <w:rFonts w:ascii="Arial" w:hAnsi="Arial"/>
            </w:rPr>
          </w:rPrChange>
        </w:rPr>
        <w:t xml:space="preserve">HILBERT, M. </w:t>
      </w:r>
      <w:r>
        <w:rPr>
          <w:rFonts w:ascii="Arial" w:hAnsi="Arial"/>
          <w:b/>
          <w:bCs/>
          <w:lang w:val="en-AU"/>
          <w:rPrChange w:id="0" w:author="agente" w:date="2018-09-14T19:24:00Z">
            <w:rPr>
              <w:b/>
              <w:bCs/>
              <w:rFonts w:ascii="Arial" w:hAnsi="Arial"/>
            </w:rPr>
          </w:rPrChange>
        </w:rPr>
        <w:t>Quantifying the Data Deluge and the Data Drought</w:t>
      </w:r>
      <w:r>
        <w:rPr>
          <w:rFonts w:ascii="Arial" w:hAnsi="Arial"/>
          <w:lang w:val="en-AU"/>
          <w:rPrChange w:id="0" w:author="agente" w:date="2018-09-14T19:24:00Z">
            <w:rPr>
              <w:rFonts w:ascii="Arial" w:hAnsi="Arial"/>
            </w:rPr>
          </w:rPrChange>
        </w:rPr>
        <w:t xml:space="preserve">. Rochester, NY: Social Science Research Network, 2015. </w:t>
      </w:r>
      <w:r>
        <w:rPr>
          <w:rFonts w:ascii="Arial" w:hAnsi="Arial"/>
        </w:rPr>
        <w:t xml:space="preserve">Disponível em: &lt;https://papers.ssrn.com/abstract=2984851&gt;. Acesso em: </w:t>
      </w:r>
      <w:r>
        <w:rPr>
          <w:rFonts w:cs="Arial" w:ascii="Arial" w:hAnsi="Arial"/>
        </w:rPr>
        <w:t>11 set. 2018.</w:t>
      </w:r>
    </w:p>
    <w:p>
      <w:pPr>
        <w:pStyle w:val="Normal"/>
        <w:rPr/>
      </w:pPr>
      <w:r>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HUI, Y. </w:t>
      </w:r>
      <w:r>
        <w:rPr>
          <w:rFonts w:ascii="Arial" w:hAnsi="Arial"/>
          <w:b/>
          <w:lang w:val="en-AU"/>
          <w:rPrChange w:id="0" w:author="agente" w:date="2018-09-14T21:06:00Z">
            <w:rPr>
              <w:rFonts w:ascii="Arial" w:hAnsi="Arial"/>
            </w:rPr>
          </w:rPrChange>
        </w:rPr>
        <w:t>Modulation after Control</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6:00Z">
            <w:rPr>
              <w:b/>
              <w:bCs/>
              <w:rFonts w:ascii="Arial" w:hAnsi="Arial"/>
            </w:rPr>
          </w:rPrChange>
        </w:rPr>
        <w:t>new formations: a journal of culture/theory/politics</w:t>
      </w:r>
      <w:r>
        <w:rPr>
          <w:rFonts w:ascii="Arial" w:hAnsi="Arial"/>
          <w:lang w:val="en-AU"/>
          <w:rPrChange w:id="0" w:author="agente" w:date="2018-09-14T19:24:00Z">
            <w:rPr>
              <w:rFonts w:ascii="Arial" w:hAnsi="Arial"/>
            </w:rPr>
          </w:rPrChange>
        </w:rPr>
        <w:t xml:space="preserve">, 7 nov. 2015. v. 84, n. 84, p. 74–91.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IFI CLAIMS. 2017 </w:t>
      </w:r>
      <w:r>
        <w:rPr>
          <w:rFonts w:ascii="Arial" w:hAnsi="Arial"/>
          <w:b/>
          <w:lang w:val="en-AU"/>
          <w:rPrChange w:id="0" w:author="agente" w:date="2018-09-14T21:05:00Z">
            <w:rPr>
              <w:rFonts w:ascii="Arial" w:hAnsi="Arial"/>
            </w:rPr>
          </w:rPrChange>
        </w:rPr>
        <w:t>Top 50 US Patent Assignees</w:t>
      </w:r>
      <w:r>
        <w:rPr>
          <w:rFonts w:ascii="Arial" w:hAnsi="Arial"/>
          <w:lang w:val="en-AU"/>
          <w:rPrChange w:id="0" w:author="agente" w:date="2018-09-14T21:05:00Z">
            <w:rPr>
              <w:rFonts w:ascii="Arial" w:hAnsi="Arial"/>
            </w:rPr>
          </w:rPrChange>
        </w:rPr>
        <w:t xml:space="preserve">. </w:t>
      </w:r>
      <w:r>
        <w:rPr>
          <w:rFonts w:ascii="Arial" w:hAnsi="Arial"/>
          <w:bCs/>
          <w:rPrChange w:id="0" w:author="agente" w:date="2018-09-14T21:05:00Z">
            <w:rPr>
              <w:b/>
              <w:bCs/>
              <w:rFonts w:ascii="Arial" w:hAnsi="Arial"/>
            </w:rPr>
          </w:rPrChange>
        </w:rPr>
        <w:t>IFI CLAIMS® Patent Services</w:t>
      </w:r>
      <w:r>
        <w:rPr>
          <w:rFonts w:ascii="Arial" w:hAnsi="Arial"/>
        </w:rPr>
        <w:t xml:space="preserve">, 2018. Disponível em: &lt;https://www.ificlaims.com/rankings/rankings-top-50-2017.htm&gt;. </w:t>
      </w:r>
      <w:r>
        <w:rPr>
          <w:rFonts w:ascii="Arial" w:hAnsi="Arial"/>
          <w:lang w:val="en-AU"/>
          <w:rPrChange w:id="0" w:author="agente" w:date="2018-09-14T19:24:00Z">
            <w:rPr>
              <w:rFonts w:ascii="Arial" w:hAnsi="Arial"/>
            </w:rPr>
          </w:rPrChange>
        </w:rPr>
        <w:t xml:space="preserve">Acesso em: </w:t>
      </w:r>
      <w:r>
        <w:rPr>
          <w:rFonts w:cs="Arial" w:ascii="Arial" w:hAnsi="Arial"/>
          <w:lang w:val="en-AU"/>
          <w:rPrChange w:id="0" w:author="agente" w:date="2018-09-14T19:24:00Z">
            <w:rPr>
              <w:rFonts w:ascii="Arial" w:hAnsi="Arial" w:cs="Arial"/>
            </w:rPr>
          </w:rPrChange>
        </w:rPr>
        <w:t>11 set. 2018.</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INTRONA, L. D. </w:t>
      </w:r>
      <w:r>
        <w:rPr>
          <w:rFonts w:ascii="Arial" w:hAnsi="Arial"/>
          <w:b/>
          <w:lang w:val="en-AU"/>
          <w:rPrChange w:id="0" w:author="agente" w:date="2018-09-14T21:05:00Z">
            <w:rPr>
              <w:rFonts w:ascii="Arial" w:hAnsi="Arial"/>
            </w:rPr>
          </w:rPrChange>
        </w:rPr>
        <w:t>Algorithms, Governance, and Governmentality</w:t>
      </w:r>
      <w:r>
        <w:rPr>
          <w:rFonts w:ascii="Arial" w:hAnsi="Arial"/>
          <w:lang w:val="en-AU"/>
          <w:rPrChange w:id="0" w:author="agente" w:date="2018-09-14T19:24:00Z">
            <w:rPr>
              <w:rFonts w:ascii="Arial" w:hAnsi="Arial"/>
            </w:rPr>
          </w:rPrChange>
        </w:rPr>
        <w:t>: On Governing Academic Writing</w:t>
      </w:r>
      <w:r>
        <w:rPr>
          <w:rFonts w:ascii="Arial" w:hAnsi="Arial"/>
          <w:b/>
          <w:lang w:val="en-AU"/>
          <w:rPrChange w:id="0" w:author="agente" w:date="2018-09-14T21:05:00Z">
            <w:rPr>
              <w:rFonts w:ascii="Arial" w:hAnsi="Arial"/>
            </w:rPr>
          </w:rPrChange>
        </w:rPr>
        <w:t xml:space="preserve">. </w:t>
      </w:r>
      <w:r>
        <w:rPr>
          <w:rFonts w:ascii="Arial" w:hAnsi="Arial"/>
          <w:bCs/>
          <w:lang w:val="en-AU"/>
          <w:rPrChange w:id="0" w:author="agente" w:date="2018-09-14T21:05:00Z">
            <w:rPr>
              <w:b/>
              <w:bCs/>
              <w:rFonts w:ascii="Arial" w:hAnsi="Arial"/>
            </w:rPr>
          </w:rPrChange>
        </w:rPr>
        <w:t>Science, Technology, &amp; Human Values</w:t>
      </w:r>
      <w:r>
        <w:rPr>
          <w:rFonts w:ascii="Arial" w:hAnsi="Arial"/>
          <w:lang w:val="en-AU"/>
          <w:rPrChange w:id="0" w:author="agente" w:date="2018-09-14T19:24:00Z">
            <w:rPr>
              <w:rFonts w:ascii="Arial" w:hAnsi="Arial"/>
            </w:rPr>
          </w:rPrChange>
        </w:rPr>
        <w:t xml:space="preserve">, 1 jan. 2016. v. 41, n. 1, p. 17–49. </w:t>
      </w:r>
    </w:p>
    <w:p>
      <w:pPr>
        <w:pStyle w:val="Normal"/>
        <w:rPr>
          <w:lang w:val="en-AU"/>
        </w:rPr>
      </w:pPr>
      <w:r>
        <w:rPr>
          <w:lang w:val="en-AU"/>
        </w:rPr>
      </w:r>
    </w:p>
    <w:p>
      <w:pPr>
        <w:pStyle w:val="Bibliography"/>
        <w:rPr>
          <w:rFonts w:ascii="Arial" w:hAnsi="Arial" w:cs="Arial"/>
          <w:lang w:val="en-AU"/>
        </w:rPr>
      </w:pPr>
      <w:r>
        <w:rPr>
          <w:rFonts w:ascii="Arial" w:hAnsi="Arial"/>
          <w:lang w:val="en-AU"/>
          <w:rPrChange w:id="0" w:author="agente" w:date="2018-09-14T19:24:00Z">
            <w:rPr>
              <w:rFonts w:ascii="Arial" w:hAnsi="Arial"/>
            </w:rPr>
          </w:rPrChange>
        </w:rPr>
        <w:t xml:space="preserve">JEONG, S. </w:t>
      </w:r>
      <w:r>
        <w:rPr>
          <w:rFonts w:ascii="Arial" w:hAnsi="Arial"/>
          <w:b/>
          <w:lang w:val="en-AU"/>
          <w:rPrChange w:id="0" w:author="agente" w:date="2018-09-14T21:05:00Z">
            <w:rPr>
              <w:rFonts w:ascii="Arial" w:hAnsi="Arial"/>
            </w:rPr>
          </w:rPrChange>
        </w:rPr>
        <w:t>Zuckerberg struggles to name a single Facebook competitor</w:t>
      </w:r>
      <w:r>
        <w:rPr>
          <w:rFonts w:ascii="Arial" w:hAnsi="Arial"/>
          <w:lang w:val="en-AU"/>
          <w:rPrChange w:id="0" w:author="agente" w:date="2018-09-14T19:24:00Z">
            <w:rPr>
              <w:rFonts w:ascii="Arial" w:hAnsi="Arial"/>
            </w:rPr>
          </w:rPrChange>
        </w:rPr>
        <w:t xml:space="preserve">. </w:t>
      </w:r>
      <w:r>
        <w:rPr>
          <w:rFonts w:ascii="Arial" w:hAnsi="Arial"/>
          <w:bCs/>
          <w:rPrChange w:id="0" w:author="agente" w:date="2018-09-14T21:05:00Z">
            <w:rPr>
              <w:b/>
              <w:bCs/>
              <w:rFonts w:ascii="Arial" w:hAnsi="Arial"/>
            </w:rPr>
          </w:rPrChange>
        </w:rPr>
        <w:t>The Verge</w:t>
      </w:r>
      <w:r>
        <w:rPr>
          <w:rFonts w:ascii="Arial" w:hAnsi="Arial"/>
        </w:rPr>
        <w:t xml:space="preserve">, 10 abr. 2018. Disponível em: &lt;https://www.theverge.com/2018/4/10/17220934/facebook-monopoly-competitor-mark-zuckerberg-senate-hearing-lindsey-graham&gt;. </w:t>
      </w:r>
      <w:r>
        <w:rPr>
          <w:rFonts w:ascii="Arial" w:hAnsi="Arial"/>
          <w:lang w:val="en-AU"/>
          <w:rPrChange w:id="0" w:author="agente" w:date="2018-09-14T19:24:00Z">
            <w:rPr>
              <w:rFonts w:ascii="Arial" w:hAnsi="Arial"/>
            </w:rPr>
          </w:rPrChange>
        </w:rPr>
        <w:t xml:space="preserve">Acesso em: </w:t>
      </w:r>
      <w:r>
        <w:rPr>
          <w:rFonts w:cs="Arial" w:ascii="Arial" w:hAnsi="Arial"/>
          <w:lang w:val="en-AU"/>
          <w:rPrChange w:id="0" w:author="agente" w:date="2018-09-14T19:24:00Z">
            <w:rPr>
              <w:rFonts w:ascii="Arial" w:hAnsi="Arial" w:cs="Arial"/>
            </w:rPr>
          </w:rPrChange>
        </w:rPr>
        <w:t>11 set. 2018.</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JOLER, V.; PETROVSKI, A. </w:t>
      </w:r>
      <w:r>
        <w:rPr>
          <w:rFonts w:ascii="Arial" w:hAnsi="Arial"/>
          <w:b/>
          <w:lang w:val="en-AU"/>
          <w:rPrChange w:id="0" w:author="agente" w:date="2018-09-14T21:04:00Z">
            <w:rPr>
              <w:rFonts w:ascii="Arial" w:hAnsi="Arial"/>
            </w:rPr>
          </w:rPrChange>
        </w:rPr>
        <w:t>Immaterial Labour and Data Harvesting</w:t>
      </w:r>
      <w:r>
        <w:rPr>
          <w:rFonts w:ascii="Arial" w:hAnsi="Arial"/>
          <w:lang w:val="en-AU"/>
          <w:rPrChange w:id="0" w:author="agente" w:date="2018-09-14T19:24:00Z">
            <w:rPr>
              <w:rFonts w:ascii="Arial" w:hAnsi="Arial"/>
            </w:rPr>
          </w:rPrChange>
        </w:rPr>
        <w:t xml:space="preserve">. </w:t>
      </w:r>
      <w:r>
        <w:rPr>
          <w:rFonts w:ascii="Arial" w:hAnsi="Arial"/>
          <w:bCs/>
          <w:rPrChange w:id="0" w:author="agente" w:date="2018-09-14T21:05:00Z">
            <w:rPr>
              <w:b/>
              <w:bCs/>
              <w:rFonts w:ascii="Arial" w:hAnsi="Arial"/>
            </w:rPr>
          </w:rPrChange>
        </w:rPr>
        <w:t>SHARE LAB</w:t>
      </w:r>
      <w:r>
        <w:rPr>
          <w:rFonts w:ascii="Arial" w:hAnsi="Arial"/>
        </w:rPr>
        <w:t xml:space="preserve">, 21 ago. 2016. Disponível em: &lt;https://labs.rs/en/facebook-algorithmic-factory-immaterial-labour-and-data-harvesting/&gt;. </w:t>
      </w:r>
      <w:r>
        <w:rPr>
          <w:rFonts w:ascii="Arial" w:hAnsi="Arial"/>
          <w:lang w:val="en-AU"/>
          <w:rPrChange w:id="0" w:author="agente" w:date="2018-09-14T19:24:00Z">
            <w:rPr>
              <w:rFonts w:ascii="Arial" w:hAnsi="Arial"/>
            </w:rPr>
          </w:rPrChange>
        </w:rPr>
        <w:t xml:space="preserve">Acesso em: </w:t>
      </w:r>
      <w:r>
        <w:rPr>
          <w:rFonts w:cs="Arial" w:ascii="Arial" w:hAnsi="Arial"/>
          <w:lang w:val="en-AU"/>
          <w:rPrChange w:id="0" w:author="agente" w:date="2018-09-14T19:24:00Z">
            <w:rPr>
              <w:rFonts w:ascii="Arial" w:hAnsi="Arial" w:cs="Arial"/>
            </w:rPr>
          </w:rPrChange>
        </w:rPr>
        <w:t>11 set. 2018.</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KITCHIN, R. </w:t>
      </w:r>
      <w:r>
        <w:rPr>
          <w:rFonts w:ascii="Arial" w:hAnsi="Arial"/>
          <w:b/>
          <w:bCs/>
          <w:lang w:val="en-AU"/>
          <w:rPrChange w:id="0" w:author="agente" w:date="2018-09-14T19:24:00Z">
            <w:rPr>
              <w:b/>
              <w:bCs/>
              <w:rFonts w:ascii="Arial" w:hAnsi="Arial"/>
            </w:rPr>
          </w:rPrChange>
        </w:rPr>
        <w:t>Thinking Critically About and Researching Algorithms</w:t>
      </w:r>
      <w:r>
        <w:rPr>
          <w:rFonts w:ascii="Arial" w:hAnsi="Arial"/>
          <w:lang w:val="en-AU"/>
          <w:rPrChange w:id="0" w:author="agente" w:date="2018-09-14T19:24:00Z">
            <w:rPr>
              <w:rFonts w:ascii="Arial" w:hAnsi="Arial"/>
            </w:rPr>
          </w:rPrChange>
        </w:rPr>
        <w:t xml:space="preserve">. Rochester, NY: Social Science Research Network, 2014. Disponível em: &lt;https://papers.ssrn.com/abstract=2515786&gt;. Acesso em: </w:t>
      </w:r>
      <w:r>
        <w:rPr>
          <w:rFonts w:cs="Arial" w:ascii="Arial" w:hAnsi="Arial"/>
          <w:lang w:val="en-AU"/>
          <w:rPrChange w:id="0" w:author="agente" w:date="2018-09-14T19:24:00Z">
            <w:rPr>
              <w:rFonts w:ascii="Arial" w:hAnsi="Arial" w:cs="Arial"/>
            </w:rPr>
          </w:rPrChange>
        </w:rPr>
        <w:t>11 set. 2018.</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______. </w:t>
      </w:r>
      <w:r>
        <w:rPr>
          <w:rFonts w:ascii="Arial" w:hAnsi="Arial"/>
          <w:b/>
          <w:lang w:val="en-AU"/>
          <w:rPrChange w:id="0" w:author="agente" w:date="2018-09-14T21:04:00Z">
            <w:rPr>
              <w:rFonts w:ascii="Arial" w:hAnsi="Arial"/>
            </w:rPr>
          </w:rPrChange>
        </w:rPr>
        <w:t>Thinking critically about and researching algorithms</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4:00Z">
            <w:rPr>
              <w:b/>
              <w:bCs/>
              <w:rFonts w:ascii="Arial" w:hAnsi="Arial"/>
            </w:rPr>
          </w:rPrChange>
        </w:rPr>
        <w:t>Information, Communication &amp; Society</w:t>
      </w:r>
      <w:r>
        <w:rPr>
          <w:rFonts w:ascii="Arial" w:hAnsi="Arial"/>
          <w:lang w:val="en-AU"/>
          <w:rPrChange w:id="0" w:author="agente" w:date="2018-09-14T19:24:00Z">
            <w:rPr>
              <w:rFonts w:ascii="Arial" w:hAnsi="Arial"/>
            </w:rPr>
          </w:rPrChange>
        </w:rPr>
        <w:t xml:space="preserve">, 2 jan. 2017. v. 20, n. 1, p. 14–29. </w:t>
      </w:r>
    </w:p>
    <w:p>
      <w:pPr>
        <w:pStyle w:val="Normal"/>
        <w:rPr>
          <w:lang w:val="en-AU"/>
        </w:rPr>
      </w:pPr>
      <w:r>
        <w:rPr>
          <w:lang w:val="en-AU"/>
        </w:rPr>
      </w:r>
    </w:p>
    <w:p>
      <w:pPr>
        <w:pStyle w:val="Normal"/>
        <w:rPr>
          <w:rFonts w:ascii="Arial" w:hAnsi="Arial" w:cs="Arial"/>
          <w:lang w:val="en-AU"/>
        </w:rPr>
      </w:pPr>
      <w:r>
        <w:rPr>
          <w:rFonts w:cs="Arial" w:ascii="Arial" w:hAnsi="Arial"/>
          <w:lang w:val="en-AU"/>
          <w:rPrChange w:id="0" w:author="agente" w:date="2018-09-14T19:24:00Z">
            <w:rPr>
              <w:rFonts w:ascii="Arial" w:hAnsi="Arial" w:cs="Arial"/>
            </w:rPr>
          </w:rPrChange>
        </w:rPr>
        <w:t>KRAMER, Adam; GUILLORY, Jamie; HANCOCK, Jeffrey. Experimental evidence of massive-scale emotional contagion through social networks. PNAS. vol. 111. 2014. Disponível em: &lt;www.pnas.org/content/111/24/8788&gt;.</w:t>
      </w:r>
    </w:p>
    <w:p>
      <w:pPr>
        <w:pStyle w:val="Normal"/>
        <w:rPr>
          <w:lang w:val="en-AU"/>
        </w:rPr>
      </w:pPr>
      <w:r>
        <w:rPr>
          <w:lang w:val="en-AU"/>
        </w:rPr>
      </w:r>
    </w:p>
    <w:p>
      <w:pPr>
        <w:pStyle w:val="Bibliography"/>
        <w:rPr>
          <w:rFonts w:ascii="Arial" w:hAnsi="Arial"/>
        </w:rPr>
      </w:pPr>
      <w:r>
        <w:rPr>
          <w:rFonts w:ascii="Arial" w:hAnsi="Arial"/>
          <w:lang w:val="en-AU"/>
          <w:rPrChange w:id="0" w:author="agente" w:date="2018-09-14T19:24:00Z">
            <w:rPr>
              <w:rFonts w:ascii="Arial" w:hAnsi="Arial"/>
            </w:rPr>
          </w:rPrChange>
        </w:rPr>
        <w:t xml:space="preserve">LATOUR, B. </w:t>
      </w:r>
      <w:r>
        <w:rPr>
          <w:rFonts w:ascii="Arial" w:hAnsi="Arial"/>
          <w:b/>
          <w:bCs/>
          <w:lang w:val="en-AU"/>
          <w:rPrChange w:id="0" w:author="agente" w:date="2018-09-14T19:24:00Z">
            <w:rPr>
              <w:b/>
              <w:bCs/>
              <w:rFonts w:ascii="Arial" w:hAnsi="Arial"/>
            </w:rPr>
          </w:rPrChange>
        </w:rPr>
        <w:t>Science in Action: How to Follow Scientists and Engineers Through Society</w:t>
      </w:r>
      <w:r>
        <w:rPr>
          <w:rFonts w:ascii="Arial" w:hAnsi="Arial"/>
          <w:lang w:val="en-AU"/>
          <w:rPrChange w:id="0" w:author="agente" w:date="2018-09-14T19:24:00Z">
            <w:rPr>
              <w:rFonts w:ascii="Arial" w:hAnsi="Arial"/>
            </w:rPr>
          </w:rPrChange>
        </w:rPr>
        <w:t xml:space="preserve">. </w:t>
      </w:r>
      <w:r>
        <w:rPr>
          <w:rFonts w:ascii="Arial" w:hAnsi="Arial"/>
        </w:rPr>
        <w:t xml:space="preserve">Cambridge: Harvard University Press, 1987. </w:t>
      </w:r>
    </w:p>
    <w:p>
      <w:pPr>
        <w:pStyle w:val="Normal"/>
        <w:rPr/>
      </w:pPr>
      <w:r>
        <w:rPr/>
      </w:r>
    </w:p>
    <w:p>
      <w:pPr>
        <w:pStyle w:val="Bibliography"/>
        <w:rPr>
          <w:rFonts w:ascii="Arial" w:hAnsi="Arial"/>
        </w:rPr>
      </w:pPr>
      <w:r>
        <w:rPr>
          <w:rFonts w:ascii="Arial" w:hAnsi="Arial"/>
        </w:rPr>
        <w:t xml:space="preserve">LAZZARATO, M. </w:t>
      </w:r>
      <w:r>
        <w:rPr>
          <w:rFonts w:ascii="Arial" w:hAnsi="Arial"/>
          <w:b/>
          <w:bCs/>
        </w:rPr>
        <w:t>As revoluções do capitalismo</w:t>
      </w:r>
      <w:r>
        <w:rPr>
          <w:rFonts w:ascii="Arial" w:hAnsi="Arial"/>
        </w:rPr>
        <w:t xml:space="preserve">. São Paulo: Editora Record, 2006. </w:t>
      </w:r>
    </w:p>
    <w:p>
      <w:pPr>
        <w:pStyle w:val="Normal"/>
        <w:rPr/>
      </w:pPr>
      <w:r>
        <w:rPr/>
      </w:r>
    </w:p>
    <w:p>
      <w:pPr>
        <w:pStyle w:val="Bibliography"/>
        <w:rPr>
          <w:rFonts w:ascii="Arial" w:hAnsi="Arial"/>
          <w:lang w:val="en-AU"/>
        </w:rPr>
      </w:pPr>
      <w:r>
        <w:rPr>
          <w:rFonts w:ascii="Arial" w:hAnsi="Arial"/>
        </w:rPr>
        <w:t xml:space="preserve">LEVY, P. </w:t>
      </w:r>
      <w:r>
        <w:rPr>
          <w:rFonts w:ascii="Arial" w:hAnsi="Arial"/>
          <w:b/>
          <w:bCs/>
        </w:rPr>
        <w:t>Cibercultura</w:t>
      </w:r>
      <w:r>
        <w:rPr>
          <w:rFonts w:ascii="Arial" w:hAnsi="Arial"/>
        </w:rPr>
        <w:t xml:space="preserve">. </w:t>
      </w:r>
      <w:r>
        <w:rPr>
          <w:rFonts w:ascii="Arial" w:hAnsi="Arial"/>
          <w:lang w:val="en-AU"/>
          <w:rPrChange w:id="0" w:author="agente" w:date="2018-09-14T19:24:00Z">
            <w:rPr>
              <w:rFonts w:ascii="Arial" w:hAnsi="Arial"/>
            </w:rPr>
          </w:rPrChange>
        </w:rPr>
        <w:t xml:space="preserve">São Paulo: Editora 34, 2010.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MACHLUP, F. </w:t>
      </w:r>
      <w:r>
        <w:rPr>
          <w:rFonts w:ascii="Arial" w:hAnsi="Arial"/>
          <w:b/>
          <w:bCs/>
          <w:lang w:val="en-AU"/>
          <w:rPrChange w:id="0" w:author="agente" w:date="2018-09-14T19:24:00Z">
            <w:rPr>
              <w:b/>
              <w:bCs/>
              <w:rFonts w:ascii="Arial" w:hAnsi="Arial"/>
            </w:rPr>
          </w:rPrChange>
        </w:rPr>
        <w:t>The production and distribution of knowledge in the United States</w:t>
      </w:r>
      <w:r>
        <w:rPr>
          <w:rFonts w:ascii="Arial" w:hAnsi="Arial"/>
          <w:lang w:val="en-AU"/>
          <w:rPrChange w:id="0" w:author="agente" w:date="2018-09-14T19:24:00Z">
            <w:rPr>
              <w:rFonts w:ascii="Arial" w:hAnsi="Arial"/>
            </w:rPr>
          </w:rPrChange>
        </w:rPr>
        <w:t xml:space="preserve">. 1. paperback ed ed. Princeton, NJ: Princeton Univ. Press, 1972. </w:t>
      </w:r>
    </w:p>
    <w:p>
      <w:pPr>
        <w:pStyle w:val="Normal"/>
        <w:rPr>
          <w:lang w:val="en-AU"/>
        </w:rPr>
      </w:pPr>
      <w:r>
        <w:rPr>
          <w:lang w:val="en-AU"/>
        </w:rPr>
      </w:r>
    </w:p>
    <w:p>
      <w:pPr>
        <w:pStyle w:val="Bibliography"/>
        <w:rPr>
          <w:rFonts w:ascii="Arial" w:hAnsi="Arial"/>
        </w:rPr>
      </w:pPr>
      <w:r>
        <w:rPr>
          <w:rFonts w:ascii="Arial" w:hAnsi="Arial"/>
          <w:lang w:val="en-AU"/>
          <w:rPrChange w:id="0" w:author="agente" w:date="2018-09-14T19:24:00Z">
            <w:rPr>
              <w:rFonts w:ascii="Arial" w:hAnsi="Arial"/>
            </w:rPr>
          </w:rPrChange>
        </w:rPr>
        <w:t xml:space="preserve">MAHDAWI, A. </w:t>
      </w:r>
      <w:r>
        <w:rPr>
          <w:rFonts w:ascii="Arial" w:hAnsi="Arial"/>
          <w:b/>
          <w:lang w:val="en-AU"/>
          <w:rPrChange w:id="0" w:author="agente" w:date="2018-09-14T21:02:00Z">
            <w:rPr>
              <w:rFonts w:ascii="Arial" w:hAnsi="Arial"/>
            </w:rPr>
          </w:rPrChange>
        </w:rPr>
        <w:t>Uber developing technology that would tell if you’re drunk</w:t>
      </w:r>
      <w:r>
        <w:rPr>
          <w:rFonts w:ascii="Arial" w:hAnsi="Arial"/>
          <w:lang w:val="en-AU"/>
          <w:rPrChange w:id="0" w:author="agente" w:date="2018-09-14T19:24:00Z">
            <w:rPr>
              <w:rFonts w:ascii="Arial" w:hAnsi="Arial"/>
            </w:rPr>
          </w:rPrChange>
        </w:rPr>
        <w:t xml:space="preserve">. </w:t>
      </w:r>
      <w:r>
        <w:rPr>
          <w:rFonts w:ascii="Arial" w:hAnsi="Arial"/>
          <w:bCs/>
          <w:rPrChange w:id="0" w:author="agente" w:date="2018-09-14T21:02:00Z">
            <w:rPr>
              <w:b/>
              <w:bCs/>
              <w:rFonts w:ascii="Arial" w:hAnsi="Arial"/>
            </w:rPr>
          </w:rPrChange>
        </w:rPr>
        <w:t>The Guardian</w:t>
      </w:r>
      <w:r>
        <w:rPr>
          <w:rFonts w:ascii="Arial" w:hAnsi="Arial"/>
        </w:rPr>
        <w:t xml:space="preserve">, 11 jun. 2018. Disponível em: &lt;http://www.theguardian.com/technology/2018/jun/11/uber-drunk-technology-new-ai-feature-patent&gt;. Acesso em: </w:t>
      </w:r>
      <w:r>
        <w:rPr>
          <w:rFonts w:cs="Arial" w:ascii="Arial" w:hAnsi="Arial"/>
        </w:rPr>
        <w:t>11 set. 2018.</w:t>
      </w:r>
    </w:p>
    <w:p>
      <w:pPr>
        <w:pStyle w:val="Normal"/>
        <w:rPr/>
      </w:pPr>
      <w:r>
        <w:rPr/>
      </w:r>
    </w:p>
    <w:p>
      <w:pPr>
        <w:pStyle w:val="Bibliography"/>
        <w:rPr>
          <w:rFonts w:ascii="Arial" w:hAnsi="Arial"/>
        </w:rPr>
      </w:pPr>
      <w:r>
        <w:rPr>
          <w:rFonts w:ascii="Arial" w:hAnsi="Arial"/>
        </w:rPr>
        <w:t xml:space="preserve">MARINHO, M. H. </w:t>
      </w:r>
      <w:r>
        <w:rPr>
          <w:rFonts w:ascii="Arial" w:hAnsi="Arial"/>
          <w:b/>
          <w:rPrChange w:id="0" w:author="agente" w:date="2018-09-14T21:02:00Z">
            <w:rPr>
              <w:rFonts w:ascii="Arial" w:hAnsi="Arial"/>
            </w:rPr>
          </w:rPrChange>
        </w:rPr>
        <w:t>O consumidor brasileiro agora é hiper</w:t>
      </w:r>
      <w:r>
        <w:rPr>
          <w:rFonts w:ascii="Arial" w:hAnsi="Arial"/>
        </w:rPr>
        <w:t xml:space="preserve">. </w:t>
      </w:r>
      <w:r>
        <w:rPr>
          <w:rFonts w:ascii="Arial" w:hAnsi="Arial"/>
          <w:bCs/>
          <w:rPrChange w:id="0" w:author="agente" w:date="2018-09-14T21:02:00Z">
            <w:rPr>
              <w:b/>
              <w:bCs/>
              <w:rFonts w:ascii="Arial" w:hAnsi="Arial"/>
            </w:rPr>
          </w:rPrChange>
        </w:rPr>
        <w:t>Think with Google</w:t>
      </w:r>
      <w:r>
        <w:rPr>
          <w:rFonts w:ascii="Arial" w:hAnsi="Arial"/>
        </w:rPr>
        <w:t xml:space="preserve">, 2014. Disponível em: &lt;https://www.thinkwithgoogle.com/intl/pt-br/advertising-channels/mobile/consumidor-brasileiro-hiper/&gt;. Acesso em: </w:t>
      </w:r>
      <w:r>
        <w:rPr>
          <w:rFonts w:cs="Arial" w:ascii="Arial" w:hAnsi="Arial"/>
        </w:rPr>
        <w:t>11 set. 2018.</w:t>
      </w:r>
    </w:p>
    <w:p>
      <w:pPr>
        <w:pStyle w:val="Normal"/>
        <w:rPr/>
      </w:pPr>
      <w:r>
        <w:rPr/>
      </w:r>
    </w:p>
    <w:p>
      <w:pPr>
        <w:pStyle w:val="Bibliography"/>
        <w:rPr>
          <w:rFonts w:ascii="Arial" w:hAnsi="Arial"/>
        </w:rPr>
      </w:pPr>
      <w:r>
        <w:rPr>
          <w:rFonts w:ascii="Arial" w:hAnsi="Arial"/>
          <w:lang w:val="en-AU"/>
          <w:rPrChange w:id="0" w:author="agente" w:date="2018-09-14T19:24:00Z">
            <w:rPr>
              <w:rFonts w:ascii="Arial" w:hAnsi="Arial"/>
            </w:rPr>
          </w:rPrChange>
        </w:rPr>
        <w:t xml:space="preserve">MORTENSON, D. 2017 </w:t>
      </w:r>
      <w:r>
        <w:rPr>
          <w:rFonts w:ascii="Arial" w:hAnsi="Arial"/>
          <w:b/>
          <w:lang w:val="en-AU"/>
          <w:rPrChange w:id="0" w:author="agente" w:date="2018-09-14T21:02:00Z">
            <w:rPr>
              <w:rFonts w:ascii="Arial" w:hAnsi="Arial"/>
            </w:rPr>
          </w:rPrChange>
        </w:rPr>
        <w:t>Year in review: Data centers</w:t>
      </w:r>
      <w:r>
        <w:rPr>
          <w:rFonts w:ascii="Arial" w:hAnsi="Arial"/>
          <w:lang w:val="en-AU"/>
          <w:rPrChange w:id="0" w:author="agente" w:date="2018-09-14T19:24:00Z">
            <w:rPr>
              <w:rFonts w:ascii="Arial" w:hAnsi="Arial"/>
            </w:rPr>
          </w:rPrChange>
        </w:rPr>
        <w:t xml:space="preserve">. </w:t>
      </w:r>
      <w:r>
        <w:rPr>
          <w:rFonts w:ascii="Arial" w:hAnsi="Arial"/>
          <w:bCs/>
          <w:rPrChange w:id="0" w:author="agente" w:date="2018-09-14T21:02:00Z">
            <w:rPr>
              <w:b/>
              <w:bCs/>
              <w:rFonts w:ascii="Arial" w:hAnsi="Arial"/>
            </w:rPr>
          </w:rPrChange>
        </w:rPr>
        <w:t>Facebook Code</w:t>
      </w:r>
      <w:r>
        <w:rPr>
          <w:rFonts w:ascii="Arial" w:hAnsi="Arial"/>
        </w:rPr>
        <w:t xml:space="preserve">, 2017. Disponível em: &lt;https://code.facebook.com/posts/392743124493876/2017-year-in-review-data-centers/&gt;. Acesso em: </w:t>
      </w:r>
      <w:r>
        <w:rPr>
          <w:rFonts w:cs="Arial" w:ascii="Arial" w:hAnsi="Arial"/>
        </w:rPr>
        <w:t>11 set. 2018.</w:t>
      </w:r>
    </w:p>
    <w:p>
      <w:pPr>
        <w:pStyle w:val="Normal"/>
        <w:rPr/>
      </w:pPr>
      <w:r>
        <w:rPr/>
      </w:r>
    </w:p>
    <w:p>
      <w:pPr>
        <w:pStyle w:val="Bibliography"/>
        <w:rPr>
          <w:rFonts w:ascii="Arial" w:hAnsi="Arial"/>
          <w:lang w:val="en-AU"/>
        </w:rPr>
      </w:pPr>
      <w:r>
        <w:rPr>
          <w:rFonts w:ascii="Arial" w:hAnsi="Arial"/>
        </w:rPr>
        <w:t xml:space="preserve">PARISER, E. </w:t>
      </w:r>
      <w:r>
        <w:rPr>
          <w:rFonts w:ascii="Arial" w:hAnsi="Arial"/>
          <w:b/>
          <w:bCs/>
        </w:rPr>
        <w:t>O filtro invisível: O que a internet está escondendo de você</w:t>
      </w:r>
      <w:r>
        <w:rPr>
          <w:rFonts w:ascii="Arial" w:hAnsi="Arial"/>
        </w:rPr>
        <w:t xml:space="preserve">. </w:t>
      </w:r>
      <w:r>
        <w:rPr>
          <w:rFonts w:ascii="Arial" w:hAnsi="Arial"/>
          <w:lang w:val="en-AU"/>
          <w:rPrChange w:id="0" w:author="agente" w:date="2018-09-14T19:24:00Z">
            <w:rPr>
              <w:rFonts w:ascii="Arial" w:hAnsi="Arial"/>
            </w:rPr>
          </w:rPrChange>
        </w:rPr>
        <w:t xml:space="preserve">Rio de Janeiro: Zahar, 2012.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PASQUALE, F. </w:t>
      </w:r>
      <w:r>
        <w:rPr>
          <w:rFonts w:ascii="Arial" w:hAnsi="Arial"/>
          <w:b/>
          <w:bCs/>
          <w:lang w:val="en-AU"/>
          <w:rPrChange w:id="0" w:author="agente" w:date="2018-09-14T19:24:00Z">
            <w:rPr>
              <w:b/>
              <w:bCs/>
              <w:rFonts w:ascii="Arial" w:hAnsi="Arial"/>
            </w:rPr>
          </w:rPrChange>
        </w:rPr>
        <w:t>The black box society: the secret algorithms that control money and information</w:t>
      </w:r>
      <w:r>
        <w:rPr>
          <w:rFonts w:ascii="Arial" w:hAnsi="Arial"/>
          <w:lang w:val="en-AU"/>
          <w:rPrChange w:id="0" w:author="agente" w:date="2018-09-14T19:24:00Z">
            <w:rPr>
              <w:rFonts w:ascii="Arial" w:hAnsi="Arial"/>
            </w:rPr>
          </w:rPrChange>
        </w:rPr>
        <w:t xml:space="preserve">. Cambridge: Harvard University Press, 2015. </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RIEDER, B. </w:t>
      </w:r>
      <w:r>
        <w:rPr>
          <w:rFonts w:ascii="Arial" w:hAnsi="Arial"/>
          <w:b/>
          <w:lang w:val="en-AU"/>
          <w:rPrChange w:id="0" w:author="agente" w:date="2018-09-14T21:02:00Z">
            <w:rPr>
              <w:rFonts w:ascii="Arial" w:hAnsi="Arial"/>
            </w:rPr>
          </w:rPrChange>
        </w:rPr>
        <w:t>Scrutinizing an algorithmic technique: the Bayes classifier as interested reading of reality</w:t>
      </w:r>
      <w:r>
        <w:rPr>
          <w:rFonts w:ascii="Arial" w:hAnsi="Arial"/>
          <w:lang w:val="en-AU"/>
          <w:rPrChange w:id="0" w:author="agente" w:date="2018-09-14T19:24:00Z">
            <w:rPr>
              <w:rFonts w:ascii="Arial" w:hAnsi="Arial"/>
            </w:rPr>
          </w:rPrChange>
        </w:rPr>
        <w:t xml:space="preserve">. </w:t>
      </w:r>
      <w:r>
        <w:rPr>
          <w:rFonts w:ascii="Arial" w:hAnsi="Arial"/>
          <w:bCs/>
          <w:lang w:val="en-AU"/>
          <w:rPrChange w:id="0" w:author="agente" w:date="2018-09-14T21:02:00Z">
            <w:rPr>
              <w:b/>
              <w:bCs/>
              <w:rFonts w:ascii="Arial" w:hAnsi="Arial"/>
            </w:rPr>
          </w:rPrChange>
        </w:rPr>
        <w:t>Information, Communication &amp; Society</w:t>
      </w:r>
      <w:r>
        <w:rPr>
          <w:rFonts w:ascii="Arial" w:hAnsi="Arial"/>
          <w:lang w:val="en-AU"/>
          <w:rPrChange w:id="0" w:author="agente" w:date="2018-09-14T19:24:00Z">
            <w:rPr>
              <w:rFonts w:ascii="Arial" w:hAnsi="Arial"/>
            </w:rPr>
          </w:rPrChange>
        </w:rPr>
        <w:t xml:space="preserve">, 2 jan. 2017. v. 20, n. 1, p. 100–117. </w:t>
      </w:r>
    </w:p>
    <w:p>
      <w:pPr>
        <w:pStyle w:val="Normal"/>
        <w:rPr>
          <w:lang w:val="en-AU"/>
        </w:rPr>
      </w:pPr>
      <w:r>
        <w:rPr>
          <w:lang w:val="en-AU"/>
        </w:rPr>
      </w:r>
    </w:p>
    <w:p>
      <w:pPr>
        <w:pStyle w:val="Normal"/>
        <w:rPr/>
      </w:pPr>
      <w:r>
        <w:rPr>
          <w:rFonts w:eastAsia="Times New Roman" w:cs="Times New Roman" w:ascii="Arial" w:hAnsi="Arial"/>
          <w:lang w:val="en-AU"/>
          <w:rPrChange w:id="0" w:author="agente" w:date="2018-09-14T19:24:00Z">
            <w:rPr>
              <w:rFonts w:ascii="Arial" w:hAnsi="Arial" w:eastAsia="Times New Roman" w:cs="Times New Roman"/>
            </w:rPr>
          </w:rPrChange>
        </w:rPr>
        <w:t xml:space="preserve">ROUVROY, Antoinette; BERNS, Thomas. </w:t>
      </w:r>
      <w:r>
        <w:rPr>
          <w:rFonts w:eastAsia="Times New Roman" w:cs="Times New Roman" w:ascii="Arial" w:hAnsi="Arial"/>
          <w:b/>
          <w:rPrChange w:id="0" w:author="agente" w:date="2018-09-14T21:02:00Z">
            <w:rPr>
              <w:rFonts w:ascii="Arial" w:hAnsi="Arial" w:eastAsia="Times New Roman" w:cs="Times New Roman"/>
            </w:rPr>
          </w:rPrChange>
        </w:rPr>
        <w:t>Governamentalidade algorítmica e perspectivas de emancipação</w:t>
      </w:r>
      <w:r>
        <w:rPr>
          <w:rFonts w:eastAsia="Times New Roman" w:cs="Times New Roman" w:ascii="Arial" w:hAnsi="Arial"/>
        </w:rPr>
        <w:t xml:space="preserve">: o díspar como condição de individuação pela relação?. </w:t>
      </w:r>
      <w:r>
        <w:rPr>
          <w:rStyle w:val="Strong"/>
          <w:rFonts w:eastAsia="Times New Roman" w:cs="Times New Roman" w:ascii="Arial" w:hAnsi="Arial"/>
          <w:b w:val="false"/>
        </w:rPr>
        <w:t>Revista ECO-Pós</w:t>
      </w:r>
      <w:r>
        <w:rPr>
          <w:rFonts w:eastAsia="Times New Roman" w:cs="Times New Roman" w:ascii="Arial" w:hAnsi="Arial"/>
        </w:rPr>
        <w:t>, [S.l.], v. 18, n. 2, p. 36-56, out. 2015. ISSN 2175-8689. Disponível em: &lt;</w:t>
      </w:r>
      <w:hyperlink r:id="rId3">
        <w:r>
          <w:rPr>
            <w:rStyle w:val="LinkdaInternet"/>
            <w:rFonts w:eastAsia="Times New Roman" w:cs="Times New Roman" w:ascii="Arial" w:hAnsi="Arial"/>
          </w:rPr>
          <w:t>https://revistas.ufrj.br/index.php/eco_pos/article/view/2662/2251</w:t>
        </w:r>
      </w:hyperlink>
      <w:r>
        <w:rPr>
          <w:rFonts w:eastAsia="Times New Roman" w:cs="Times New Roman" w:ascii="Arial" w:hAnsi="Arial"/>
        </w:rPr>
        <w:t>&gt;. Acesso em: 11 Set. 2018.</w:t>
      </w:r>
    </w:p>
    <w:p>
      <w:pPr>
        <w:pStyle w:val="Normal"/>
        <w:rPr/>
      </w:pPr>
      <w:r>
        <w:rPr/>
      </w:r>
    </w:p>
    <w:p>
      <w:pPr>
        <w:pStyle w:val="Bibliography"/>
        <w:rPr>
          <w:rFonts w:ascii="Arial" w:hAnsi="Arial"/>
          <w:lang w:val="en-AU"/>
        </w:rPr>
      </w:pPr>
      <w:r>
        <w:rPr>
          <w:rFonts w:ascii="Arial" w:hAnsi="Arial"/>
        </w:rPr>
        <w:t xml:space="preserve">SARTORE, M. D. S.; LEITE, E. D. S. </w:t>
      </w:r>
      <w:r>
        <w:rPr>
          <w:rFonts w:ascii="Arial" w:hAnsi="Arial"/>
          <w:b/>
          <w:rPrChange w:id="0" w:author="agente" w:date="2018-09-14T21:03:00Z">
            <w:rPr>
              <w:rFonts w:ascii="Arial" w:hAnsi="Arial"/>
            </w:rPr>
          </w:rPrChange>
        </w:rPr>
        <w:t>Desconstruindo os dispositivos dos mercados: aportes da Sociologia Econômica</w:t>
      </w:r>
      <w:r>
        <w:rPr>
          <w:rFonts w:ascii="Arial" w:hAnsi="Arial"/>
        </w:rPr>
        <w:t xml:space="preserve">. </w:t>
      </w:r>
      <w:r>
        <w:rPr>
          <w:rFonts w:ascii="Arial" w:hAnsi="Arial"/>
          <w:bCs/>
          <w:rPrChange w:id="0" w:author="agente" w:date="2018-09-14T21:03:00Z">
            <w:rPr>
              <w:b/>
              <w:bCs/>
              <w:rFonts w:ascii="Arial" w:hAnsi="Arial"/>
            </w:rPr>
          </w:rPrChange>
        </w:rPr>
        <w:t>Revista TOMO</w:t>
      </w:r>
      <w:r>
        <w:rPr>
          <w:rFonts w:ascii="Arial" w:hAnsi="Arial"/>
        </w:rPr>
        <w:t xml:space="preserve">, 29 jun. 2017. Disponível em: &lt;https://seer.ufs.br/index.php/tomo/article/view/6708&gt;. </w:t>
      </w:r>
      <w:r>
        <w:rPr>
          <w:rFonts w:ascii="Arial" w:hAnsi="Arial"/>
          <w:lang w:val="en-AU"/>
          <w:rPrChange w:id="0" w:author="agente" w:date="2018-09-14T19:24:00Z">
            <w:rPr>
              <w:rFonts w:ascii="Arial" w:hAnsi="Arial"/>
            </w:rPr>
          </w:rPrChange>
        </w:rPr>
        <w:t xml:space="preserve">Acesso em: </w:t>
      </w:r>
      <w:r>
        <w:rPr>
          <w:rFonts w:cs="Arial" w:ascii="Arial" w:hAnsi="Arial"/>
          <w:lang w:val="en-AU"/>
          <w:rPrChange w:id="0" w:author="agente" w:date="2018-09-14T19:24:00Z">
            <w:rPr>
              <w:rFonts w:ascii="Arial" w:hAnsi="Arial" w:cs="Arial"/>
            </w:rPr>
          </w:rPrChange>
        </w:rPr>
        <w:t>11 set. 2018.</w:t>
      </w:r>
    </w:p>
    <w:p>
      <w:pPr>
        <w:pStyle w:val="Normal"/>
        <w:rPr>
          <w:lang w:val="en-AU"/>
        </w:rPr>
      </w:pPr>
      <w:r>
        <w:rPr>
          <w:lang w:val="en-AU"/>
        </w:rPr>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SAVAT, D. </w:t>
      </w:r>
      <w:r>
        <w:rPr>
          <w:rFonts w:ascii="Arial" w:hAnsi="Arial"/>
          <w:b/>
          <w:bCs/>
          <w:lang w:val="en-AU"/>
          <w:rPrChange w:id="0" w:author="agente" w:date="2018-09-14T19:24:00Z">
            <w:rPr>
              <w:b/>
              <w:bCs/>
              <w:rFonts w:ascii="Arial" w:hAnsi="Arial"/>
            </w:rPr>
          </w:rPrChange>
        </w:rPr>
        <w:t>Deleuze and new technology</w:t>
      </w:r>
      <w:r>
        <w:rPr>
          <w:rFonts w:ascii="Arial" w:hAnsi="Arial"/>
          <w:lang w:val="en-AU"/>
          <w:rPrChange w:id="0" w:author="agente" w:date="2018-09-14T19:24:00Z">
            <w:rPr>
              <w:rFonts w:ascii="Arial" w:hAnsi="Arial"/>
            </w:rPr>
          </w:rPrChange>
        </w:rPr>
        <w:t xml:space="preserve">. Edinburgh: Edinburgh University Press, 2009. </w:t>
      </w:r>
    </w:p>
    <w:p>
      <w:pPr>
        <w:pStyle w:val="Normal"/>
        <w:rPr>
          <w:lang w:val="en-AU"/>
        </w:rPr>
      </w:pPr>
      <w:r>
        <w:rPr>
          <w:lang w:val="en-AU"/>
        </w:rPr>
      </w:r>
    </w:p>
    <w:p>
      <w:pPr>
        <w:pStyle w:val="Bibliography"/>
        <w:rPr>
          <w:rFonts w:ascii="Arial" w:hAnsi="Arial"/>
        </w:rPr>
      </w:pPr>
      <w:r>
        <w:rPr>
          <w:rFonts w:ascii="Arial" w:hAnsi="Arial"/>
          <w:lang w:val="en-AU"/>
          <w:rPrChange w:id="0" w:author="agente" w:date="2018-09-14T19:24:00Z">
            <w:rPr>
              <w:rFonts w:ascii="Arial" w:hAnsi="Arial"/>
            </w:rPr>
          </w:rPrChange>
        </w:rPr>
        <w:t xml:space="preserve">SEAVER, N. </w:t>
      </w:r>
      <w:r>
        <w:rPr>
          <w:rFonts w:ascii="Arial" w:hAnsi="Arial"/>
          <w:b/>
          <w:lang w:val="en-AU"/>
          <w:rPrChange w:id="0" w:author="agente" w:date="2018-09-14T21:03:00Z">
            <w:rPr>
              <w:rFonts w:ascii="Arial" w:hAnsi="Arial"/>
            </w:rPr>
          </w:rPrChange>
        </w:rPr>
        <w:t>Algorithms as culture</w:t>
      </w:r>
      <w:r>
        <w:rPr>
          <w:rFonts w:ascii="Arial" w:hAnsi="Arial"/>
          <w:lang w:val="en-AU"/>
          <w:rPrChange w:id="0" w:author="agente" w:date="2018-09-14T19:24:00Z">
            <w:rPr>
              <w:rFonts w:ascii="Arial" w:hAnsi="Arial"/>
            </w:rPr>
          </w:rPrChange>
        </w:rPr>
        <w:t xml:space="preserve">: Some tactics for the ethnography of algorithmic systems. </w:t>
      </w:r>
      <w:r>
        <w:rPr>
          <w:rFonts w:ascii="Arial" w:hAnsi="Arial"/>
          <w:bCs/>
          <w:rPrChange w:id="0" w:author="agente" w:date="2018-09-14T21:03:00Z">
            <w:rPr>
              <w:b/>
              <w:bCs/>
              <w:rFonts w:ascii="Arial" w:hAnsi="Arial"/>
            </w:rPr>
          </w:rPrChange>
        </w:rPr>
        <w:t>Big Data &amp; Society</w:t>
      </w:r>
      <w:r>
        <w:rPr>
          <w:rFonts w:ascii="Arial" w:hAnsi="Arial"/>
        </w:rPr>
        <w:t xml:space="preserve">, 1 dez. 2017. v. 4, n. 2, p. 2053951717738104. </w:t>
      </w:r>
    </w:p>
    <w:p>
      <w:pPr>
        <w:pStyle w:val="Normal"/>
        <w:rPr/>
      </w:pPr>
      <w:r>
        <w:rPr/>
      </w:r>
    </w:p>
    <w:p>
      <w:pPr>
        <w:pStyle w:val="Bibliography"/>
        <w:rPr>
          <w:rFonts w:ascii="Arial" w:hAnsi="Arial" w:cs="Arial"/>
        </w:rPr>
      </w:pPr>
      <w:r>
        <w:rPr>
          <w:rFonts w:ascii="Arial" w:hAnsi="Arial"/>
        </w:rPr>
        <w:t xml:space="preserve">SILVEIRA, S. A.; AVELINO, R.; SOUZA, J. </w:t>
      </w:r>
      <w:r>
        <w:rPr>
          <w:rFonts w:ascii="Arial" w:hAnsi="Arial"/>
          <w:b/>
          <w:rPrChange w:id="0" w:author="agente" w:date="2018-09-14T21:03:00Z">
            <w:rPr>
              <w:rFonts w:ascii="Arial" w:hAnsi="Arial"/>
            </w:rPr>
          </w:rPrChange>
        </w:rPr>
        <w:t>A privacidade e o mercado de dados pessoais</w:t>
      </w:r>
      <w:r>
        <w:rPr>
          <w:rFonts w:ascii="Arial" w:hAnsi="Arial"/>
        </w:rPr>
        <w:t xml:space="preserve"> | Privacy and the market of personal data. </w:t>
      </w:r>
      <w:r>
        <w:rPr>
          <w:rFonts w:ascii="Arial" w:hAnsi="Arial"/>
          <w:bCs/>
          <w:rPrChange w:id="0" w:author="agente" w:date="2018-09-14T21:03:00Z">
            <w:rPr>
              <w:b/>
              <w:bCs/>
              <w:rFonts w:ascii="Arial" w:hAnsi="Arial"/>
            </w:rPr>
          </w:rPrChange>
        </w:rPr>
        <w:t>Liinc em Revista</w:t>
      </w:r>
      <w:r>
        <w:rPr>
          <w:rFonts w:ascii="Arial" w:hAnsi="Arial"/>
        </w:rPr>
        <w:t xml:space="preserve">, 30 nov. 2016. v. 12, n. 2. Disponível em: &lt;http://revista.ibict.br/liinc/article/view/3719&gt;. Acesso em: </w:t>
      </w:r>
      <w:r>
        <w:rPr>
          <w:rFonts w:cs="Arial" w:ascii="Arial" w:hAnsi="Arial"/>
        </w:rPr>
        <w:t>11 set. 2018.</w:t>
      </w:r>
    </w:p>
    <w:p>
      <w:pPr>
        <w:pStyle w:val="Normal"/>
        <w:rPr/>
      </w:pPr>
      <w:r>
        <w:rPr/>
      </w:r>
    </w:p>
    <w:p>
      <w:pPr>
        <w:pStyle w:val="Bibliography"/>
        <w:rPr>
          <w:rFonts w:ascii="Arial" w:hAnsi="Arial"/>
        </w:rPr>
      </w:pPr>
      <w:r>
        <w:rPr>
          <w:rFonts w:ascii="Arial" w:hAnsi="Arial"/>
        </w:rPr>
        <w:t xml:space="preserve">SILVEIRA, S. A. Da. </w:t>
      </w:r>
      <w:r>
        <w:rPr>
          <w:rFonts w:ascii="Arial" w:hAnsi="Arial"/>
          <w:b/>
          <w:bCs/>
        </w:rPr>
        <w:t>Tudo sobre tod@s: Redes digitais, privacidade e venda de dados pessoais</w:t>
      </w:r>
      <w:r>
        <w:rPr>
          <w:rFonts w:ascii="Arial" w:hAnsi="Arial"/>
        </w:rPr>
        <w:t xml:space="preserve">. São Paulo: Edições Sesc, 2017. </w:t>
      </w:r>
    </w:p>
    <w:p>
      <w:pPr>
        <w:pStyle w:val="Normal"/>
        <w:rPr/>
      </w:pPr>
      <w:r>
        <w:rPr/>
      </w:r>
    </w:p>
    <w:p>
      <w:pPr>
        <w:pStyle w:val="Bibliography"/>
        <w:rPr>
          <w:rFonts w:ascii="Arial" w:hAnsi="Arial"/>
          <w:lang w:val="en-AU"/>
        </w:rPr>
      </w:pPr>
      <w:r>
        <w:rPr>
          <w:rFonts w:ascii="Arial" w:hAnsi="Arial"/>
        </w:rPr>
        <w:t xml:space="preserve">SOUZA, J.; MACHADO, D.; AVELINO, R. </w:t>
      </w:r>
      <w:ins w:id="362" w:author="agente" w:date="2018-09-14T21:04:00Z">
        <w:r>
          <w:rPr>
            <w:rFonts w:ascii="Arial" w:hAnsi="Arial"/>
            <w:b/>
          </w:rPr>
          <w:t>Big Data, Vigilância e o Mercado de Dados Pessoais na Saúde</w:t>
        </w:r>
      </w:ins>
      <w:del w:id="363" w:author="agente" w:date="2018-09-14T21:04:00Z">
        <w:r>
          <w:rPr>
            <w:rFonts w:ascii="Arial" w:hAnsi="Arial"/>
          </w:rPr>
          <w:delText>BIG DATA, VIGILÂNCIA E O MERCADO DE DADOS PESSOAIS NA SAÚDE</w:delText>
        </w:r>
      </w:del>
      <w:r>
        <w:rPr>
          <w:rFonts w:ascii="Arial" w:hAnsi="Arial"/>
        </w:rPr>
        <w:t xml:space="preserve">. . </w:t>
      </w:r>
      <w:r>
        <w:rPr>
          <w:rFonts w:ascii="Arial" w:hAnsi="Arial"/>
          <w:bCs/>
          <w:lang w:val="en-AU"/>
          <w:rPrChange w:id="0" w:author="agente" w:date="2018-09-14T21:03:00Z">
            <w:rPr>
              <w:b/>
              <w:bCs/>
              <w:rFonts w:ascii="Arial" w:hAnsi="Arial"/>
            </w:rPr>
          </w:rPrChange>
        </w:rPr>
        <w:t>Santiago</w:t>
      </w:r>
      <w:r>
        <w:rPr>
          <w:rFonts w:ascii="Arial" w:hAnsi="Arial"/>
          <w:lang w:val="en-AU"/>
          <w:rPrChange w:id="0" w:author="agente" w:date="2018-09-14T19:24:00Z">
            <w:rPr>
              <w:rFonts w:ascii="Arial" w:hAnsi="Arial"/>
            </w:rPr>
          </w:rPrChange>
        </w:rPr>
        <w:t xml:space="preserve">, 2018. p. 17. </w:t>
      </w:r>
    </w:p>
    <w:p>
      <w:pPr>
        <w:pStyle w:val="Bibliography"/>
        <w:rPr>
          <w:rFonts w:ascii="Arial" w:hAnsi="Arial"/>
          <w:lang w:val="en-AU"/>
        </w:rPr>
      </w:pPr>
      <w:r>
        <w:rPr>
          <w:rFonts w:ascii="Arial" w:hAnsi="Arial"/>
          <w:lang w:val="en-AU"/>
          <w:rPrChange w:id="0" w:author="agente" w:date="2018-09-14T19:24:00Z">
            <w:rPr>
              <w:rFonts w:ascii="Arial" w:hAnsi="Arial"/>
            </w:rPr>
          </w:rPrChange>
        </w:rPr>
        <w:t xml:space="preserve">SRNICEK, N. </w:t>
      </w:r>
      <w:r>
        <w:rPr>
          <w:rFonts w:ascii="Arial" w:hAnsi="Arial"/>
          <w:bCs/>
          <w:lang w:val="en-AU"/>
          <w:rPrChange w:id="0" w:author="agente" w:date="2018-09-14T21:04:00Z">
            <w:rPr>
              <w:b/>
              <w:bCs/>
              <w:rFonts w:ascii="Arial" w:hAnsi="Arial"/>
            </w:rPr>
          </w:rPrChange>
        </w:rPr>
        <w:t>Platform Capitalism</w:t>
      </w:r>
      <w:r>
        <w:rPr>
          <w:rFonts w:ascii="Arial" w:hAnsi="Arial"/>
          <w:lang w:val="en-AU"/>
          <w:rPrChange w:id="0" w:author="agente" w:date="2018-09-14T19:24:00Z">
            <w:rPr>
              <w:rFonts w:ascii="Arial" w:hAnsi="Arial"/>
            </w:rPr>
          </w:rPrChange>
        </w:rPr>
        <w:t xml:space="preserve">. 1 edition ed. Cambridge, UK ; Malden, MA: Polity, 2016. </w:t>
      </w:r>
    </w:p>
    <w:p>
      <w:pPr>
        <w:pStyle w:val="Normal"/>
        <w:rPr>
          <w:lang w:val="en-AU"/>
        </w:rPr>
      </w:pPr>
      <w:r>
        <w:rPr>
          <w:lang w:val="en-AU"/>
        </w:rPr>
      </w:r>
    </w:p>
    <w:p>
      <w:pPr>
        <w:pStyle w:val="Normal"/>
        <w:rPr>
          <w:rFonts w:ascii="Arial" w:hAnsi="Arial"/>
        </w:rPr>
      </w:pPr>
      <w:r>
        <w:rPr>
          <w:rFonts w:ascii="Arial" w:hAnsi="Arial"/>
          <w:lang w:val="en-AU"/>
          <w:rPrChange w:id="0" w:author="agente" w:date="2018-09-14T19:24:00Z">
            <w:rPr>
              <w:rFonts w:ascii="Arial" w:hAnsi="Arial"/>
            </w:rPr>
          </w:rPrChange>
        </w:rPr>
        <w:t xml:space="preserve">ZUBOFF, Shoshana. </w:t>
      </w:r>
      <w:r>
        <w:rPr>
          <w:rFonts w:ascii="Arial" w:hAnsi="Arial"/>
          <w:b/>
          <w:lang w:val="en-AU"/>
          <w:rPrChange w:id="0" w:author="agente" w:date="2018-09-14T19:24:00Z">
            <w:rPr>
              <w:b/>
              <w:rFonts w:ascii="Arial" w:hAnsi="Arial"/>
            </w:rPr>
          </w:rPrChange>
        </w:rPr>
        <w:t>Big other: surveillance capitalism and the prospects of an information civilization.</w:t>
      </w:r>
      <w:r>
        <w:rPr>
          <w:rFonts w:ascii="Arial" w:hAnsi="Arial"/>
          <w:lang w:val="en-AU"/>
          <w:rPrChange w:id="0" w:author="agente" w:date="2018-09-14T19:24:00Z">
            <w:rPr>
              <w:rFonts w:ascii="Arial" w:hAnsi="Arial"/>
            </w:rPr>
          </w:rPrChange>
        </w:rPr>
        <w:t xml:space="preserve"> London: Journal of Information Technology, 2015, 75–89. Disponível em: http://ssrn.com/abstract=2594754. </w:t>
      </w:r>
      <w:r>
        <w:rPr>
          <w:rFonts w:ascii="Arial" w:hAnsi="Arial"/>
        </w:rPr>
        <w:t xml:space="preserve">Acesso em: </w:t>
      </w:r>
      <w:r>
        <w:rPr>
          <w:rFonts w:cs="Arial" w:ascii="Arial" w:hAnsi="Arial"/>
        </w:rPr>
        <w:t>11 set. 2018.</w:t>
      </w:r>
    </w:p>
    <w:p>
      <w:pPr>
        <w:pStyle w:val="Normal"/>
        <w:rPr/>
      </w:pPr>
      <w:r>
        <w:rPr/>
      </w:r>
    </w:p>
    <w:p>
      <w:pPr>
        <w:pStyle w:val="Bibliography"/>
        <w:rPr>
          <w:rFonts w:ascii="Arial" w:hAnsi="Arial"/>
        </w:rPr>
      </w:pPr>
      <w:r>
        <w:rPr>
          <w:rFonts w:ascii="Arial" w:hAnsi="Arial"/>
        </w:rPr>
        <w: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gente" w:date="2018-09-14T19:34:00Z" w:initials="a">
    <w:p>
      <w:r>
        <w:rPr>
          <w:rFonts w:ascii="Liberation Serif" w:hAnsi="Liberation Serif" w:eastAsia="DejaVu Sans" w:cs="DejaVu Sans"/>
          <w:color w:val="00000A"/>
          <w:lang w:val="en-US" w:eastAsia="en-US" w:bidi="en-US"/>
        </w:rPr>
        <w:t>Será que essa frase é utilizada com tanta frequência somente nos últimos cinco anos? Talvez para não datar com tanta precisão, eu colocasse assim: Nos últimos anos, “dados são o novo petróleo” parece ser a frase mais repetida por CEOs de grandes empresas e tecnologia, palestrante...</w:t>
      </w:r>
    </w:p>
    <w:p>
      <w:r>
        <w:rPr>
          <w:rFonts w:ascii="Liberation Serif" w:hAnsi="Liberation Serif" w:eastAsia="DejaVu Sans" w:cs="DejaVu Sans"/>
          <w:color w:val="auto"/>
          <w:lang w:val="en-US" w:eastAsia="en-US" w:bidi="en-US"/>
        </w:rPr>
      </w:r>
    </w:p>
  </w:comment>
  <w:comment w:id="1" w:author="agente" w:date="2018-09-14T19:58:00Z" w:initials="a">
    <w:p>
      <w:r>
        <w:rPr>
          <w:rFonts w:ascii="Liberation Serif" w:hAnsi="Liberation Serif" w:eastAsia="DejaVu Sans" w:cs="DejaVu Sans"/>
          <w:color w:val="00000A"/>
          <w:lang w:val="en-US" w:eastAsia="en-US" w:bidi="en-US"/>
        </w:rPr>
        <w:t xml:space="preserve">O que seria esse 19? Não encontrei o original no rodapé. </w:t>
      </w:r>
    </w:p>
  </w:comment>
  <w:comment w:id="2" w:author="agente" w:date="2018-09-14T19:53:00Z" w:initials="a">
    <w:p>
      <w:r>
        <w:rPr>
          <w:rFonts w:ascii="Liberation Serif" w:hAnsi="Liberation Serif" w:eastAsia="DejaVu Sans" w:cs="DejaVu Sans"/>
          <w:color w:val="00000A"/>
          <w:lang w:val="en-US" w:eastAsia="en-US" w:bidi="en-US"/>
        </w:rPr>
        <w:t xml:space="preserve">Se possível, colocaria uma fonte/estudo que traz essa informação e colocaria No Brasil, segundo a pesquisa/estudo xxxxx, a plataforma mais utilizada é o Facebook. Somente ela, armazena mais de 300... </w:t>
      </w:r>
    </w:p>
  </w:comment>
  <w:comment w:id="3" w:author="agente" w:date="2018-09-14T20:14:00Z" w:initials="a">
    <w:p>
      <w:r>
        <w:rPr>
          <w:rFonts w:ascii="Liberation Serif" w:hAnsi="Liberation Serif" w:eastAsia="DejaVu Sans" w:cs="DejaVu Sans"/>
          <w:color w:val="00000A"/>
          <w:lang w:val="en-US" w:eastAsia="en-US" w:bidi="en-US"/>
        </w:rPr>
        <w:t xml:space="preserve">Colocaria assim: Para a autora, o Google é visto como pioneiro (...) e seu modelo de negócio é a base do Capitalismo de Vigilância. </w:t>
      </w:r>
    </w:p>
  </w:comment>
  <w:comment w:id="4" w:author="agente" w:date="2018-09-14T20:22:00Z" w:initials="a">
    <w:p>
      <w:r>
        <w:rPr>
          <w:rFonts w:ascii="Liberation Serif" w:hAnsi="Liberation Serif" w:eastAsia="DejaVu Sans" w:cs="DejaVu Sans"/>
          <w:color w:val="00000A"/>
          <w:lang w:val="en-US" w:eastAsia="en-US" w:bidi="en-US"/>
        </w:rPr>
        <w:t xml:space="preserve">Mudaria para: Baseado na perspectiva de Foucault de que o poder está ligado diretamente à produção de verdade e ao saber – não colocaria Foucault 2013, porque essa é uma ideia que está presente em várias obras. </w:t>
      </w:r>
    </w:p>
  </w:comment>
  <w:comment w:id="5" w:author="agente" w:date="2018-09-14T20:24:00Z" w:initials="a">
    <w:p>
      <w:r>
        <w:rPr>
          <w:rFonts w:ascii="Liberation Serif" w:hAnsi="Liberation Serif" w:eastAsia="DejaVu Sans" w:cs="DejaVu Sans"/>
          <w:color w:val="00000A"/>
          <w:lang w:val="en-US" w:eastAsia="en-US" w:bidi="en-US"/>
        </w:rPr>
        <w:t xml:space="preserve">Colocaria possuem poder sobre os usuários que interagem por meio delas devido ao saber que detém referente a cada um. </w:t>
      </w:r>
    </w:p>
  </w:comment>
  <w:comment w:id="6" w:author="agente" w:date="2018-09-14T20:29:00Z" w:initials="a">
    <w:p>
      <w:r>
        <w:rPr>
          <w:rFonts w:ascii="Liberation Serif" w:hAnsi="Liberation Serif" w:eastAsia="DejaVu Sans" w:cs="DejaVu Sans"/>
          <w:color w:val="00000A"/>
          <w:lang w:val="en-US" w:eastAsia="en-US" w:bidi="en-US"/>
        </w:rPr>
        <w:t>Não seria: toda relação “média” ou “normal”</w:t>
      </w:r>
    </w:p>
  </w:comment>
  <w:comment w:id="7" w:author="agente" w:date="2018-09-14T20:32:00Z" w:initials="a">
    <w:p>
      <w:r>
        <w:rPr>
          <w:rFonts w:ascii="Liberation Serif" w:hAnsi="Liberation Serif" w:eastAsia="DejaVu Sans" w:cs="DejaVu Sans"/>
          <w:color w:val="00000A"/>
          <w:lang w:val="en-US" w:eastAsia="en-US" w:bidi="en-US"/>
        </w:rPr>
        <w:t xml:space="preserve">Precisa padronizar se você usará minúsculo ou maiúsculo para Sociedade de Controle. </w:t>
      </w:r>
    </w:p>
  </w:comment>
  <w:comment w:id="8" w:author="agente" w:date="2018-09-14T20:33:00Z" w:initials="a">
    <w:p>
      <w:r>
        <w:rPr>
          <w:rFonts w:ascii="Liberation Serif" w:hAnsi="Liberation Serif" w:eastAsia="DejaVu Sans" w:cs="DejaVu Sans"/>
          <w:color w:val="00000A"/>
          <w:lang w:val="en-US" w:eastAsia="en-US" w:bidi="en-US"/>
        </w:rPr>
        <w:t xml:space="preserve">Não entendi esse parágrafo. </w:t>
      </w:r>
    </w:p>
  </w:comment>
  <w:comment w:id="9" w:author="agente" w:date="2018-09-14T20:42:00Z" w:initials="a">
    <w:p>
      <w:r>
        <w:rPr>
          <w:rFonts w:ascii="Liberation Serif" w:hAnsi="Liberation Serif" w:eastAsia="DejaVu Sans" w:cs="DejaVu Sans"/>
          <w:color w:val="00000A"/>
          <w:lang w:val="en-US" w:eastAsia="en-US" w:bidi="en-US"/>
        </w:rPr>
        <w:t xml:space="preserve">De não compreendi esse parágrafo. Seria: Para Yuk Hui (2015) esse novo tipo de controle – o da modulação – é possível pela “criação....” </w:t>
      </w:r>
    </w:p>
    <w:p>
      <w:r>
        <w:rPr>
          <w:rFonts w:ascii="Liberation Serif" w:hAnsi="Liberation Serif" w:eastAsia="DejaVu Sans" w:cs="DejaVu Sans"/>
          <w:color w:val="00000A"/>
          <w:lang w:val="en-US" w:eastAsia="en-US" w:bidi="en-US"/>
        </w:rPr>
        <w:t xml:space="preserve">Ou </w:t>
      </w:r>
    </w:p>
    <w:p>
      <w:r>
        <w:rPr>
          <w:rFonts w:ascii="Liberation Serif" w:hAnsi="Liberation Serif" w:eastAsia="DejaVu Sans" w:cs="DejaVu Sans"/>
          <w:color w:val="00000A"/>
          <w:lang w:val="en-US" w:eastAsia="en-US" w:bidi="en-US"/>
        </w:rPr>
        <w:t xml:space="preserve">Para Yuk Hui (2015) esse tipo de controle – o da modulação - se caracteriza pela possibilidade da “criação.... </w:t>
      </w:r>
    </w:p>
  </w:comment>
  <w:comment w:id="10" w:author="agente" w:date="2018-09-14T20:49:00Z" w:initials="a">
    <w:p>
      <w:r>
        <w:rPr>
          <w:rFonts w:ascii="Liberation Serif" w:hAnsi="Liberation Serif" w:eastAsia="DejaVu Sans" w:cs="DejaVu Sans"/>
          <w:color w:val="00000A"/>
          <w:lang w:val="en-US" w:eastAsia="en-US" w:bidi="en-US"/>
        </w:rPr>
        <w:t xml:space="preserve">Será que cabe extensão? Amplificação já consta na linha de cima. Fica repetitivo. </w:t>
      </w:r>
    </w:p>
  </w:comment>
  <w:comment w:id="11" w:author="agente" w:date="2018-09-14T20:54:00Z" w:initials="a">
    <w:p>
      <w:r>
        <w:rPr>
          <w:rFonts w:ascii="Liberation Serif" w:hAnsi="Liberation Serif" w:eastAsia="DejaVu Sans" w:cs="DejaVu Sans"/>
          <w:color w:val="00000A"/>
          <w:lang w:val="en-US" w:eastAsia="en-US" w:bidi="en-US"/>
        </w:rPr>
        <w:t xml:space="preserve">Seriam pesquisadores do Facebook ou pesquisadores que acompanham Lazzarato? Fique em dúvida da forma como estava... </w:t>
      </w:r>
    </w:p>
  </w:comment>
  <w:comment w:id="12" w:author="agente" w:date="2018-09-14T20:58:00Z" w:initials="a">
    <w:p>
      <w:r>
        <w:rPr>
          <w:rFonts w:ascii="Liberation Serif" w:hAnsi="Liberation Serif" w:eastAsia="DejaVu Sans" w:cs="DejaVu Sans"/>
          <w:color w:val="00000A"/>
          <w:lang w:val="en-US" w:eastAsia="en-US" w:bidi="en-US"/>
        </w:rPr>
        <w:t xml:space="preserve">Você não menciona tecnologias cibernéticas anteriormente, talvez seria interessante colocar o que são elas. </w:t>
      </w:r>
    </w:p>
    <w:p>
      <w:r>
        <w:rPr>
          <w:rFonts w:ascii="Liberation Serif" w:hAnsi="Liberation Serif" w:eastAsia="DejaVu Sans" w:cs="DejaVu Sans"/>
          <w:color w:val="00000A"/>
          <w:lang w:val="en-US" w:eastAsia="en-US" w:bidi="en-US"/>
        </w:rPr>
        <w:t>Sugestão: tecnologias cibernéticas (tecnologias de comunicação e controle)</w:t>
      </w:r>
    </w:p>
  </w:comment>
  <w:comment w:id="13" w:author="agente" w:date="2018-09-14T21:00:00Z" w:initials="a">
    <w:p>
      <w:r>
        <w:rPr>
          <w:rFonts w:ascii="Liberation Serif" w:hAnsi="Liberation Serif" w:eastAsia="DejaVu Sans" w:cs="DejaVu Sans"/>
          <w:color w:val="00000A"/>
          <w:lang w:val="en-US" w:eastAsia="en-US" w:bidi="en-US"/>
        </w:rPr>
        <w:t xml:space="preserve">Você não usa actantes em nenhum outro momento. Existe uma contextualização em Latour referente ao termo. Talvez coube-se uma nota de rodapé ou colocaria entre parênteses (atores humanos e não humanos) ou colocaria atores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widowControl w:val="false"/>
        <w:jc w:val="both"/>
        <w:rPr>
          <w:rFonts w:ascii="Arial" w:hAnsi="Arial" w:cs="Arial"/>
          <w:sz w:val="20"/>
          <w:szCs w:val="20"/>
          <w:lang w:val="en-AU"/>
        </w:rPr>
      </w:pPr>
      <w:r>
        <w:rPr>
          <w:rStyle w:val="Footnotereference"/>
        </w:rPr>
        <w:footnoteRef/>
        <w:tab/>
      </w:r>
      <w:r>
        <w:rPr>
          <w:lang w:val="en-AU"/>
          <w:rPrChange w:id="0" w:author="agente" w:date="2018-09-14T19:24:00Z"/>
        </w:rPr>
        <w:t xml:space="preserve"> </w:t>
      </w:r>
      <w:r>
        <w:rPr>
          <w:rFonts w:cs="Arial" w:ascii="Arial" w:hAnsi="Arial"/>
          <w:sz w:val="20"/>
          <w:szCs w:val="20"/>
          <w:lang w:val="en-AU"/>
          <w:rPrChange w:id="0" w:author="agente" w:date="2018-09-14T19:24:00Z">
            <w:rPr>
              <w:sz w:val="20"/>
              <w:szCs w:val="20"/>
              <w:rFonts w:ascii="Arial" w:hAnsi="Arial" w:cs="Arial"/>
            </w:rPr>
          </w:rPrChange>
        </w:rPr>
        <w:t>“</w:t>
      </w:r>
      <w:r>
        <w:rPr>
          <w:rFonts w:cs="Arial" w:ascii="Arial" w:hAnsi="Arial"/>
          <w:sz w:val="20"/>
          <w:szCs w:val="20"/>
          <w:lang w:val="en-US"/>
        </w:rPr>
        <w:t>Algorithms per se are supposed to be strictly rational concerns, marrying the certainties of mathematics with the objectivity of technology”.</w:t>
      </w:r>
    </w:p>
    <w:p>
      <w:pPr>
        <w:pStyle w:val="Footnotetext"/>
        <w:rPr/>
      </w:pPr>
      <w:r>
        <w:rPr/>
      </w:r>
    </w:p>
  </w:footnote>
  <w:footnote w:id="3">
    <w:p>
      <w:pPr>
        <w:pStyle w:val="Footnotetext"/>
        <w:rPr/>
      </w:pPr>
      <w:r>
        <w:rPr>
          <w:rStyle w:val="Footnotereference"/>
        </w:rPr>
        <w:footnoteRef/>
        <w:tab/>
      </w:r>
      <w:r>
        <w:rPr>
          <w:lang w:val="en-AU"/>
          <w:rPrChange w:id="0" w:author="agente" w:date="2018-09-14T19:24:00Z"/>
        </w:rPr>
        <w:t xml:space="preserve"> </w:t>
      </w:r>
      <w:r>
        <w:rPr>
          <w:rFonts w:eastAsia="Times New Roman" w:cs="Arial" w:ascii="Arial" w:hAnsi="Arial"/>
          <w:sz w:val="20"/>
          <w:szCs w:val="20"/>
          <w:lang w:val="en-AU"/>
          <w:rPrChange w:id="0" w:author="agente" w:date="2018-09-14T19:24:00Z">
            <w:rPr>
              <w:sz w:val="20"/>
              <w:szCs w:val="20"/>
              <w:rFonts w:ascii="Arial" w:hAnsi="Arial" w:eastAsia="Times New Roman" w:cs="Arial"/>
            </w:rPr>
          </w:rPrChange>
        </w:rPr>
        <w:t>“</w:t>
      </w:r>
      <w:r>
        <w:rPr>
          <w:rFonts w:cs="Arial" w:ascii="Arial" w:hAnsi="Arial"/>
          <w:sz w:val="20"/>
          <w:szCs w:val="20"/>
          <w:lang w:val="en-US"/>
        </w:rPr>
        <w:t>In the twenty-first century, on the basis of changes in digital technologies, data have become increasingly central to firms and their relations with workers, customers, and other capitalists. The platform has emerged as a new business model, capable of extracting and controlling immense amounts of data, and with this shift we have seen the rise of large monopolistic firms. Today the capitalism of the high and middle- income economies is increasingly dominated by these firms.”</w:t>
      </w:r>
    </w:p>
  </w:footnote>
  <w:footnote w:id="4">
    <w:p>
      <w:pPr>
        <w:pStyle w:val="Footnotetext"/>
        <w:jc w:val="both"/>
        <w:rPr/>
      </w:pPr>
      <w:r>
        <w:rPr>
          <w:rStyle w:val="Footnotereference"/>
          <w:rFonts w:ascii="Arial" w:hAnsi="Arial"/>
          <w:sz w:val="20"/>
          <w:szCs w:val="20"/>
        </w:rPr>
        <w:footnoteRef/>
        <w:tab/>
      </w:r>
      <w:r>
        <w:rPr>
          <w:rFonts w:ascii="Arial" w:hAnsi="Arial"/>
          <w:sz w:val="20"/>
          <w:szCs w:val="20"/>
          <w:lang w:val="en-AU"/>
          <w:rPrChange w:id="0" w:author="agente" w:date="2018-09-14T19:24:00Z">
            <w:rPr>
              <w:sz w:val="20"/>
              <w:szCs w:val="20"/>
              <w:rFonts w:ascii="Arial" w:hAnsi="Arial"/>
            </w:rPr>
          </w:rPrChange>
        </w:rPr>
        <w:t xml:space="preserve"> “</w:t>
      </w:r>
      <w:r>
        <w:rPr>
          <w:rFonts w:ascii="Arial" w:hAnsi="Arial"/>
          <w:sz w:val="20"/>
          <w:szCs w:val="20"/>
          <w:lang w:val="en-AU"/>
          <w:rPrChange w:id="0" w:author="agente" w:date="2018-09-14T19:24:00Z">
            <w:rPr>
              <w:sz w:val="20"/>
              <w:szCs w:val="20"/>
              <w:rFonts w:ascii="Arial" w:hAnsi="Arial"/>
            </w:rPr>
          </w:rPrChange>
        </w:rPr>
        <w:t>digital infrastructures that enable two or more groups to Interact”.</w:t>
      </w:r>
    </w:p>
  </w:footnote>
  <w:footnote w:id="5">
    <w:p>
      <w:pPr>
        <w:pStyle w:val="Footnotetext"/>
        <w:jc w:val="both"/>
        <w:rPr/>
      </w:pPr>
      <w:r>
        <w:rPr>
          <w:rStyle w:val="Footnotereference"/>
          <w:rFonts w:ascii="Arial" w:hAnsi="Arial"/>
          <w:sz w:val="20"/>
          <w:szCs w:val="20"/>
        </w:rPr>
        <w:footnoteRef/>
        <w:tab/>
      </w:r>
      <w:r>
        <w:rPr>
          <w:rFonts w:ascii="Arial" w:hAnsi="Arial"/>
          <w:sz w:val="20"/>
          <w:szCs w:val="20"/>
          <w:lang w:val="en-AU"/>
          <w:rPrChange w:id="0" w:author="agente" w:date="2018-09-14T19:24:00Z">
            <w:rPr>
              <w:sz w:val="20"/>
              <w:szCs w:val="20"/>
              <w:rFonts w:ascii="Arial" w:hAnsi="Arial"/>
            </w:rPr>
          </w:rPrChange>
        </w:rPr>
        <w:t xml:space="preserve"> “</w:t>
      </w:r>
      <w:r>
        <w:rPr>
          <w:rFonts w:ascii="Arial" w:hAnsi="Arial"/>
          <w:sz w:val="20"/>
          <w:szCs w:val="20"/>
          <w:lang w:val="en-AU"/>
          <w:rPrChange w:id="0" w:author="agente" w:date="2018-09-14T19:24:00Z">
            <w:rPr>
              <w:sz w:val="20"/>
              <w:szCs w:val="20"/>
              <w:rFonts w:ascii="Arial" w:hAnsi="Arial"/>
            </w:rPr>
          </w:rPrChange>
        </w:rPr>
        <w:t>customers, advertisers, service providers, producers, suppliers, and even physical objects.”.</w:t>
      </w:r>
    </w:p>
  </w:footnote>
  <w:footnote w:id="6">
    <w:p>
      <w:pPr>
        <w:pStyle w:val="Footnotetext"/>
        <w:spacing w:before="0" w:after="200"/>
        <w:rPr/>
      </w:pPr>
      <w:r>
        <w:rPr>
          <w:rStyle w:val="Footnotereference"/>
          <w:rFonts w:cs="Arial" w:ascii="Arial" w:hAnsi="Arial"/>
          <w:sz w:val="20"/>
          <w:szCs w:val="20"/>
        </w:rPr>
        <w:footnoteRef/>
        <w:tab/>
      </w:r>
      <w:r>
        <w:rPr>
          <w:rFonts w:cs="Arial" w:ascii="Arial" w:hAnsi="Arial"/>
          <w:sz w:val="20"/>
          <w:szCs w:val="20"/>
          <w:lang w:val="en-AU"/>
          <w:rPrChange w:id="0" w:author="agente" w:date="2018-09-14T19:24:00Z">
            <w:rPr>
              <w:sz w:val="20"/>
              <w:szCs w:val="20"/>
              <w:rFonts w:ascii="Arial" w:hAnsi="Arial" w:cs="Arial"/>
            </w:rPr>
          </w:rPrChange>
        </w:rPr>
        <w:t xml:space="preserve"> “</w:t>
      </w:r>
      <w:r>
        <w:rPr>
          <w:rFonts w:cs="Arial" w:ascii="Arial" w:hAnsi="Arial"/>
          <w:sz w:val="20"/>
          <w:szCs w:val="20"/>
          <w:lang w:val="en-AU"/>
          <w:rPrChange w:id="0" w:author="agente" w:date="2018-09-14T19:24:00Z">
            <w:rPr>
              <w:sz w:val="20"/>
              <w:szCs w:val="20"/>
              <w:rFonts w:ascii="Arial" w:hAnsi="Arial" w:cs="Arial"/>
            </w:rPr>
          </w:rPrChange>
        </w:rPr>
        <w:t>either by allowing it to decide difficult cases, or by integrating the assessment of an uncertain fiiture into the present time”</w:t>
      </w:r>
    </w:p>
  </w:footnote>
  <w:footnote w:id="7">
    <w:p>
      <w:pPr>
        <w:pStyle w:val="Normal"/>
        <w:widowControl w:val="false"/>
        <w:rPr/>
      </w:pPr>
      <w:r>
        <w:rPr>
          <w:rStyle w:val="Footnotereference"/>
          <w:rFonts w:ascii="Arial" w:hAnsi="Arial"/>
          <w:sz w:val="20"/>
          <w:szCs w:val="20"/>
        </w:rPr>
        <w:footnoteRef/>
        <w:tab/>
      </w:r>
      <w:r>
        <w:rPr>
          <w:rFonts w:ascii="Arial" w:hAnsi="Arial"/>
          <w:sz w:val="20"/>
          <w:szCs w:val="20"/>
          <w:lang w:val="en-AU"/>
          <w:rPrChange w:id="0" w:author="agente" w:date="2018-09-14T19:24:00Z">
            <w:rPr>
              <w:sz w:val="20"/>
              <w:szCs w:val="20"/>
              <w:rFonts w:ascii="Arial" w:hAnsi="Arial"/>
            </w:rPr>
          </w:rPrChange>
        </w:rPr>
        <w:t xml:space="preserve"> “</w:t>
      </w:r>
      <w:r>
        <w:rPr>
          <w:rFonts w:cs="Times New Roman" w:ascii="Arial" w:hAnsi="Arial"/>
          <w:sz w:val="20"/>
          <w:szCs w:val="20"/>
          <w:lang w:val="en-US"/>
        </w:rPr>
        <w:t>creating a space for the individual, as if he or she has the freedom to tangle and to create, while their production as well their ends follow the logic of intangible forces”</w:t>
      </w:r>
    </w:p>
  </w:footnote>
  <w:footnote w:id="8">
    <w:p>
      <w:pPr>
        <w:pStyle w:val="Normal"/>
        <w:widowControl w:val="false"/>
        <w:jc w:val="both"/>
        <w:rPr/>
      </w:pPr>
      <w:r>
        <w:rPr>
          <w:rStyle w:val="Footnotereference"/>
          <w:rFonts w:ascii="Arial" w:hAnsi="Arial"/>
          <w:sz w:val="20"/>
          <w:szCs w:val="20"/>
        </w:rPr>
        <w:footnoteRef/>
        <w:tab/>
      </w:r>
      <w:r>
        <w:rPr>
          <w:rFonts w:ascii="Arial" w:hAnsi="Arial"/>
          <w:sz w:val="20"/>
          <w:szCs w:val="20"/>
          <w:lang w:val="en-AU"/>
          <w:rPrChange w:id="0" w:author="agente" w:date="2018-09-14T19:24:00Z">
            <w:rPr>
              <w:sz w:val="20"/>
              <w:szCs w:val="20"/>
              <w:rFonts w:ascii="Arial" w:hAnsi="Arial"/>
            </w:rPr>
          </w:rPrChange>
        </w:rPr>
        <w:t xml:space="preserve"> “</w:t>
      </w:r>
      <w:r>
        <w:rPr>
          <w:rFonts w:eastAsia="Times New Roman" w:cs="Times New Roman" w:ascii="Arial" w:hAnsi="Arial"/>
          <w:sz w:val="20"/>
          <w:szCs w:val="20"/>
          <w:lang w:val="en-AU"/>
          <w:rPrChange w:id="0" w:author="agente" w:date="2018-09-14T19:24:00Z">
            <w:rPr>
              <w:sz w:val="20"/>
              <w:szCs w:val="20"/>
              <w:rFonts w:ascii="Arial" w:hAnsi="Arial" w:eastAsia="Times New Roman" w:cs="Times New Roman"/>
            </w:rPr>
          </w:rPrChange>
        </w:rPr>
        <w:t>Due to the lack of rigid regulations (which would equate with moulding), the subject conceived in terms of modulation and modulatory processes seems to have the freedom to act, even if such freedom is already anticipated by regulatory systems, and 84 New Formations the free acts themselves are modulated in such a way that they take on a selfregulatory character”.</w:t>
      </w:r>
    </w:p>
  </w:footnote>
  <w:footnote w:id="9">
    <w:p>
      <w:pPr>
        <w:pStyle w:val="Normal"/>
        <w:widowControl w:val="false"/>
        <w:rPr/>
      </w:pPr>
      <w:r>
        <w:rPr>
          <w:rStyle w:val="Footnotereference"/>
          <w:rFonts w:cs="Arial" w:ascii="Arial" w:hAnsi="Arial"/>
          <w:sz w:val="20"/>
          <w:szCs w:val="20"/>
        </w:rPr>
        <w:footnoteRef/>
        <w:tab/>
      </w:r>
      <w:r>
        <w:rPr>
          <w:rFonts w:cs="Arial" w:ascii="Arial" w:hAnsi="Arial"/>
          <w:sz w:val="20"/>
          <w:szCs w:val="20"/>
          <w:lang w:val="en-AU"/>
          <w:rPrChange w:id="0" w:author="agente" w:date="2018-09-14T19:24:00Z">
            <w:rPr>
              <w:sz w:val="20"/>
              <w:szCs w:val="20"/>
              <w:rFonts w:ascii="Arial" w:hAnsi="Arial" w:cs="Arial"/>
            </w:rPr>
          </w:rPrChange>
        </w:rPr>
        <w:t xml:space="preserve"> “</w:t>
      </w:r>
      <w:r>
        <w:rPr>
          <w:rFonts w:cs="Arial" w:ascii="Arial" w:hAnsi="Arial"/>
          <w:sz w:val="20"/>
          <w:szCs w:val="20"/>
          <w:lang w:val="en-US"/>
        </w:rPr>
        <w:t>in terms of metaphysical meaning and political implications.”</w:t>
      </w:r>
    </w:p>
  </w:footnote>
  <w:footnote w:id="10">
    <w:p>
      <w:pPr>
        <w:pStyle w:val="Footnotetext"/>
        <w:rPr/>
      </w:pPr>
      <w:r>
        <w:rPr>
          <w:rStyle w:val="Footnotereference"/>
          <w:rFonts w:ascii="Arial" w:hAnsi="Arial"/>
          <w:sz w:val="20"/>
          <w:szCs w:val="20"/>
        </w:rPr>
        <w:footnoteRef/>
        <w:tab/>
      </w:r>
      <w:r>
        <w:rPr>
          <w:rFonts w:ascii="Arial" w:hAnsi="Arial"/>
          <w:sz w:val="20"/>
          <w:szCs w:val="20"/>
          <w:lang w:val="en-AU"/>
          <w:rPrChange w:id="0" w:author="agente" w:date="2018-09-14T19:24:00Z">
            <w:rPr>
              <w:sz w:val="20"/>
              <w:szCs w:val="20"/>
              <w:rFonts w:ascii="Arial" w:hAnsi="Arial"/>
            </w:rPr>
          </w:rPrChange>
        </w:rPr>
        <w:t xml:space="preserve"> “</w:t>
      </w:r>
      <w:r>
        <w:rPr>
          <w:rFonts w:ascii="Arial" w:hAnsi="Arial"/>
          <w:sz w:val="20"/>
          <w:szCs w:val="20"/>
          <w:lang w:val="en-AU"/>
          <w:rPrChange w:id="0" w:author="agente" w:date="2018-09-14T19:24:00Z">
            <w:rPr>
              <w:sz w:val="20"/>
              <w:szCs w:val="20"/>
              <w:rFonts w:ascii="Arial" w:hAnsi="Arial"/>
            </w:rPr>
          </w:rPrChange>
        </w:rPr>
        <w:t>I</w:t>
      </w:r>
      <w:r>
        <w:rPr>
          <w:rFonts w:cs="Arial" w:ascii="Arial" w:hAnsi="Arial"/>
          <w:sz w:val="20"/>
          <w:szCs w:val="20"/>
          <w:lang w:val="en-US"/>
        </w:rPr>
        <w:t>n fact, the modes of observation by which discipline as a mode of power functions now operate more forcefully than ever, whether this be through the use of social media like Facebook, GPS location via mobile phone, radiofrequency identification (RFID), or the collection of consumer data in our day-to-day activities”</w:t>
      </w:r>
    </w:p>
  </w:footnote>
  <w:footnote w:id="11">
    <w:p>
      <w:pPr>
        <w:pStyle w:val="Footnotetext"/>
        <w:rPr/>
      </w:pPr>
      <w:r>
        <w:rPr>
          <w:rStyle w:val="Footnotereference"/>
          <w:sz w:val="22"/>
          <w:szCs w:val="22"/>
        </w:rPr>
        <w:footnoteRef/>
        <w:tab/>
      </w:r>
      <w:r>
        <w:rPr>
          <w:sz w:val="22"/>
          <w:szCs w:val="22"/>
          <w:lang w:val="en-AU"/>
          <w:rPrChange w:id="0" w:author="agente" w:date="2018-09-14T19:24:00Z">
            <w:rPr>
              <w:sz w:val="22"/>
              <w:szCs w:val="22"/>
            </w:rPr>
          </w:rPrChange>
        </w:rPr>
        <w:t xml:space="preserve"> “</w:t>
      </w:r>
      <w:r>
        <w:rPr>
          <w:sz w:val="22"/>
          <w:szCs w:val="22"/>
          <w:lang w:val="en-AU"/>
          <w:rPrChange w:id="0" w:author="agente" w:date="2018-09-14T19:24:00Z">
            <w:rPr>
              <w:sz w:val="22"/>
              <w:szCs w:val="22"/>
            </w:rPr>
          </w:rPrChange>
        </w:rPr>
        <w:t>w</w:t>
      </w:r>
      <w:r>
        <w:rPr>
          <w:rFonts w:cs="Arial" w:ascii="Arial" w:hAnsi="Arial"/>
          <w:sz w:val="22"/>
          <w:szCs w:val="22"/>
          <w:lang w:val="en-US"/>
        </w:rPr>
        <w:t>e are thereby also potentially expanding, and, equally significantly, intensifying, the coercive function of observation as well as the network of relations that ‘produces “power”</w:t>
      </w:r>
    </w:p>
  </w:footnote>
  <w:footnote w:id="12">
    <w:p>
      <w:pPr>
        <w:pStyle w:val="Footnotetext"/>
        <w:rPr/>
      </w:pPr>
      <w:r>
        <w:rPr>
          <w:rStyle w:val="Footnotereference"/>
          <w:rFonts w:ascii="Arial" w:hAnsi="Arial"/>
          <w:sz w:val="20"/>
          <w:szCs w:val="20"/>
        </w:rPr>
        <w:footnoteRef/>
        <w:tab/>
      </w:r>
      <w:r>
        <w:rPr>
          <w:rFonts w:ascii="Arial" w:hAnsi="Arial"/>
          <w:sz w:val="20"/>
          <w:szCs w:val="20"/>
          <w:lang w:val="en-AU"/>
          <w:rPrChange w:id="0" w:author="agente" w:date="2018-09-14T19:24:00Z">
            <w:rPr>
              <w:sz w:val="20"/>
              <w:szCs w:val="20"/>
              <w:rFonts w:ascii="Arial" w:hAnsi="Arial"/>
            </w:rPr>
          </w:rPrChange>
        </w:rPr>
        <w:t xml:space="preserve"> </w:t>
      </w:r>
      <w:r>
        <w:rPr>
          <w:rFonts w:cs="Arial" w:ascii="Arial" w:hAnsi="Arial"/>
          <w:sz w:val="20"/>
          <w:szCs w:val="20"/>
          <w:lang w:val="en-US"/>
        </w:rPr>
        <w:t>With the emergence of databases, however, the focus is increasingly on observing a number of different abstract factors in order to anticipate the emergence of deviant behavior (whether good or bad) so that it can be prevented before it even arises or, if good (such as the purchase of a product) be encouraged.</w:t>
      </w:r>
    </w:p>
  </w:footnote>
</w:footnotes>
</file>

<file path=word/settings.xml><?xml version="1.0" encoding="utf-8"?>
<w:settings xmlns:w="http://schemas.openxmlformats.org/wordprocessingml/2006/main">
  <w:zoom w:percent="10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c7e52"/>
    <w:pPr>
      <w:widowControl/>
      <w:bidi w:val="0"/>
      <w:jc w:val="left"/>
    </w:pPr>
    <w:rPr>
      <w:rFonts w:ascii="Cambria" w:hAnsi="Cambria" w:eastAsia="MS Mincho" w:cs=""/>
      <w:color w:val="00000A"/>
      <w:sz w:val="24"/>
      <w:szCs w:val="24"/>
      <w:lang w:val="pt-BR" w:eastAsia="en-US" w:bidi="ar-SA"/>
    </w:rPr>
  </w:style>
  <w:style w:type="character" w:styleId="DefaultParagraphFont" w:default="1">
    <w:name w:val="Default Paragraph Font"/>
    <w:uiPriority w:val="1"/>
    <w:semiHidden/>
    <w:unhideWhenUsed/>
    <w:qFormat/>
    <w:rPr/>
  </w:style>
  <w:style w:type="character" w:styleId="Footnotereference">
    <w:name w:val="footnote reference"/>
    <w:qFormat/>
    <w:rsid w:val="00dc7e52"/>
    <w:rPr>
      <w:vertAlign w:val="superscript"/>
    </w:rPr>
  </w:style>
  <w:style w:type="character" w:styleId="Altedited" w:customStyle="1">
    <w:name w:val="alt-edited"/>
    <w:basedOn w:val="DefaultParagraphFont"/>
    <w:qFormat/>
    <w:rsid w:val="00dc7e52"/>
    <w:rPr/>
  </w:style>
  <w:style w:type="character" w:styleId="FootnoteTextChar" w:customStyle="1">
    <w:name w:val="Footnote Text Char"/>
    <w:basedOn w:val="DefaultParagraphFont"/>
    <w:link w:val="Textodenotaderodap"/>
    <w:uiPriority w:val="99"/>
    <w:qFormat/>
    <w:rsid w:val="00dc7e52"/>
    <w:rPr>
      <w:rFonts w:ascii="Cambria" w:hAnsi="Cambria" w:eastAsia="Cambria" w:cs="DejaVu Sans"/>
      <w:color w:val="00000A"/>
      <w:lang w:val="pt-BR"/>
    </w:rPr>
  </w:style>
  <w:style w:type="character" w:styleId="Ncoradanotaderodap" w:customStyle="1">
    <w:name w:val="Âncora da nota de rodapé"/>
    <w:rsid w:val="00dc7e52"/>
    <w:rPr>
      <w:vertAlign w:val="superscript"/>
    </w:rPr>
  </w:style>
  <w:style w:type="character" w:styleId="FootnoteTextChar1" w:customStyle="1">
    <w:name w:val="Footnote Text Char1"/>
    <w:basedOn w:val="DefaultParagraphFont"/>
    <w:uiPriority w:val="99"/>
    <w:semiHidden/>
    <w:qFormat/>
    <w:rsid w:val="00dc7e52"/>
    <w:rPr>
      <w:color w:val="00000A"/>
      <w:lang w:val="pt-BR"/>
    </w:rPr>
  </w:style>
  <w:style w:type="character" w:styleId="Annotationreference">
    <w:name w:val="annotation reference"/>
    <w:basedOn w:val="DefaultParagraphFont"/>
    <w:uiPriority w:val="99"/>
    <w:semiHidden/>
    <w:unhideWhenUsed/>
    <w:qFormat/>
    <w:rsid w:val="00e87dd9"/>
    <w:rPr>
      <w:sz w:val="18"/>
      <w:szCs w:val="18"/>
    </w:rPr>
  </w:style>
  <w:style w:type="character" w:styleId="TextodecomentrioChar" w:customStyle="1">
    <w:name w:val="Texto de comentário Char"/>
    <w:basedOn w:val="DefaultParagraphFont"/>
    <w:link w:val="Textodecomentrio"/>
    <w:uiPriority w:val="99"/>
    <w:semiHidden/>
    <w:qFormat/>
    <w:rsid w:val="00e87dd9"/>
    <w:rPr>
      <w:color w:val="00000A"/>
      <w:lang w:val="pt-BR"/>
    </w:rPr>
  </w:style>
  <w:style w:type="character" w:styleId="AssuntodocomentrioChar" w:customStyle="1">
    <w:name w:val="Assunto do comentário Char"/>
    <w:basedOn w:val="TextodecomentrioChar"/>
    <w:link w:val="Assuntodocomentrio"/>
    <w:uiPriority w:val="99"/>
    <w:semiHidden/>
    <w:qFormat/>
    <w:rsid w:val="00e87dd9"/>
    <w:rPr>
      <w:b/>
      <w:bCs/>
      <w:color w:val="00000A"/>
      <w:sz w:val="20"/>
      <w:szCs w:val="20"/>
      <w:lang w:val="pt-BR"/>
    </w:rPr>
  </w:style>
  <w:style w:type="character" w:styleId="TextodebaloChar" w:customStyle="1">
    <w:name w:val="Texto de balão Char"/>
    <w:basedOn w:val="DefaultParagraphFont"/>
    <w:link w:val="Textodebalo"/>
    <w:uiPriority w:val="99"/>
    <w:semiHidden/>
    <w:qFormat/>
    <w:rsid w:val="00e87dd9"/>
    <w:rPr>
      <w:rFonts w:ascii="Lucida Grande" w:hAnsi="Lucida Grande" w:cs="Lucida Grande"/>
      <w:color w:val="00000A"/>
      <w:sz w:val="18"/>
      <w:szCs w:val="18"/>
      <w:lang w:val="pt-BR"/>
    </w:rPr>
  </w:style>
  <w:style w:type="character" w:styleId="LinkdaInternet" w:customStyle="1">
    <w:name w:val="Link da Internet"/>
    <w:basedOn w:val="DefaultParagraphFont"/>
    <w:uiPriority w:val="99"/>
    <w:semiHidden/>
    <w:unhideWhenUsed/>
    <w:rsid w:val="003368e3"/>
    <w:rPr>
      <w:color w:val="0000FF"/>
      <w:u w:val="single"/>
    </w:rPr>
  </w:style>
  <w:style w:type="character" w:styleId="Strong">
    <w:name w:val="Strong"/>
    <w:basedOn w:val="DefaultParagraphFont"/>
    <w:uiPriority w:val="22"/>
    <w:qFormat/>
    <w:rsid w:val="00a24a5b"/>
    <w:rPr>
      <w:b/>
      <w:bCs/>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qFormat/>
    <w:pPr>
      <w:keepNext/>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Footnotetext">
    <w:name w:val="footnote text"/>
    <w:basedOn w:val="Normal"/>
    <w:qFormat/>
    <w:pPr/>
    <w:rPr/>
  </w:style>
  <w:style w:type="paragraph" w:styleId="Annotationtext">
    <w:name w:val="annotation text"/>
    <w:basedOn w:val="Normal"/>
    <w:link w:val="TextodecomentrioChar"/>
    <w:uiPriority w:val="99"/>
    <w:semiHidden/>
    <w:unhideWhenUsed/>
    <w:qFormat/>
    <w:rsid w:val="00e87dd9"/>
    <w:pPr/>
    <w:rPr/>
  </w:style>
  <w:style w:type="paragraph" w:styleId="Annotationsubject">
    <w:name w:val="annotation subject"/>
    <w:basedOn w:val="Annotationtext"/>
    <w:link w:val="AssuntodocomentrioChar"/>
    <w:uiPriority w:val="99"/>
    <w:semiHidden/>
    <w:unhideWhenUsed/>
    <w:qFormat/>
    <w:rsid w:val="00e87dd9"/>
    <w:pPr/>
    <w:rPr>
      <w:b/>
      <w:bCs/>
      <w:sz w:val="20"/>
      <w:szCs w:val="20"/>
    </w:rPr>
  </w:style>
  <w:style w:type="paragraph" w:styleId="BalloonText">
    <w:name w:val="Balloon Text"/>
    <w:basedOn w:val="Normal"/>
    <w:link w:val="TextodebaloChar"/>
    <w:uiPriority w:val="99"/>
    <w:semiHidden/>
    <w:unhideWhenUsed/>
    <w:qFormat/>
    <w:rsid w:val="00e87dd9"/>
    <w:pPr/>
    <w:rPr>
      <w:rFonts w:ascii="Lucida Grande" w:hAnsi="Lucida Grande" w:cs="Lucida Grande"/>
      <w:sz w:val="18"/>
      <w:szCs w:val="18"/>
    </w:rPr>
  </w:style>
  <w:style w:type="paragraph" w:styleId="Bibliography">
    <w:name w:val="Bibliography"/>
    <w:basedOn w:val="Normal"/>
    <w:next w:val="Normal"/>
    <w:uiPriority w:val="37"/>
    <w:unhideWhenUsed/>
    <w:qFormat/>
    <w:rsid w:val="00072a75"/>
    <w:pPr/>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srn.com/abstract=2309703" TargetMode="External"/><Relationship Id="rId3" Type="http://schemas.openxmlformats.org/officeDocument/2006/relationships/hyperlink" Target="https://revistas.ufrj.br/index.php/eco_pos/article/view/2662/2251" TargetMode="Externa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A0C0-90D7-4AE9-B53B-A570ED87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LibreOffice/5.1.6.2$Linux_X86_64 LibreOffice_project/10m0$Build-2</Application>
  <Pages>17</Pages>
  <Words>10807</Word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2018-09-14T22:29:00Z</dcterms:created>
  <dc:creator>Debora F Machado</dc:creator>
  <dc:description/>
  <dc:language>pt-BR</dc:language>
  <cp:lastModifiedBy>agente</cp:lastModifiedBy>
  <dcterms:modified xsi:type="dcterms:W3CDTF">2018-09-15T00:09:00Z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zotero-version="5.0.52"&gt;&lt;session id="XfA1KNu4"/&gt;&lt;style id="http://www.zotero.org/styles/associacao-brasileira-de-normas-tecnicas-ufsm-alfa" hasBibliography="1" bibliographyStyleHasBeenSet="0"/&gt;&lt;prefs&gt;&lt;pref name="fieldType" value="Fi</vt:lpwstr>
  </property>
  <property fmtid="{D5CDD505-2E9C-101B-9397-08002B2CF9AE}" pid="9" name="ZOTERO_PREF_2">
    <vt:lpwstr>eld"/&gt;&lt;/prefs&gt;&lt;/data&gt;</vt:lpwstr>
  </property>
</Properties>
</file>