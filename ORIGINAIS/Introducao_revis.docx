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Este livro traz reflexões sobre o conceito de modulação. Retirado do universo deleuzeano, </w:t>
      </w:r>
      <w:r>
        <w:rPr/>
        <w:t>a perspectiva da modulação está longe da maturidade e de uma aplicação consensual. Foi em busca de uma definição mais precisa, operacional e consistente que surgiu a ideia dest</w:t>
      </w:r>
      <w:del w:id="0" w:author="Autor desconhecido" w:date="2018-10-02T08:08:00Z">
        <w:r>
          <w:rPr/>
          <w:delText>e livro</w:delText>
        </w:r>
      </w:del>
      <w:ins w:id="1" w:author="Autor desconhecido" w:date="2018-10-02T08:08:00Z">
        <w:r>
          <w:rPr/>
          <w:t>a publicação</w:t>
        </w:r>
      </w:ins>
      <w:r>
        <w:rPr/>
        <w:t>. As pesquisadoras e pesquisadores aqui reunidos tentam explorar as possibilidades da modulação em suas pesquisas. Assim, apresentam pontos de vista sobre o conceito em construção, nem sempre em uma mesma direção, muitas vezes em sentidos opostos. Mas, a motivação</w:t>
      </w:r>
      <w:ins w:id="2" w:author="Autor desconhecido" w:date="2018-10-02T08:09:00Z">
        <w:r>
          <w:rPr/>
          <w:t xml:space="preserve"> </w:t>
        </w:r>
      </w:ins>
      <w:del w:id="3" w:author="Autor desconhecido" w:date="2018-10-02T08:09:00Z">
        <w:r>
          <w:rPr/>
          <w:delText xml:space="preserve"> do livro </w:delText>
        </w:r>
      </w:del>
      <w:r>
        <w:rPr/>
        <w:t xml:space="preserve">é trazer o debate, a dúvida e a polêmica, </w:t>
      </w:r>
      <w:del w:id="4" w:author="Autor desconhecido" w:date="2018-10-02T08:09:00Z">
        <w:r>
          <w:rPr/>
          <w:delText>em</w:delText>
        </w:r>
      </w:del>
      <w:ins w:id="5" w:author="Autor desconhecido" w:date="2018-10-02T08:09:00Z">
        <w:r>
          <w:rPr/>
          <w:t>ao invés</w:t>
        </w:r>
      </w:ins>
      <w:del w:id="6" w:author="Autor desconhecido" w:date="2018-10-02T08:09:00Z">
        <w:r>
          <w:rPr/>
          <w:delText xml:space="preserve"> vez </w:delText>
        </w:r>
      </w:del>
      <w:ins w:id="7" w:author="Autor desconhecido" w:date="2018-10-02T08:09:00Z">
        <w:r>
          <w:rPr/>
          <w:t xml:space="preserve"> </w:t>
        </w:r>
      </w:ins>
      <w:r>
        <w:rPr/>
        <w:t>de mostrar apenas os pontos de concordância.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Nas sociedades de controle, conectadas por tecnologias cibernéticas, principalmente pelas redes digitais, emergiram as plataformas de relacionamento online como intermediárias de uma série de interesses, afetos e desejos das pessoas. A modulação pode ser apresentada como uma das principais operações que ocorrem nestas plataformas. Modular comportamentos, opiniões é conduzi-los conforme os caminhos oferecidos pelos dispositivos algorítmicos que gerenciam os interesses de influenciadores e influenciados.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Atualmente, grandes corporações, como o Google, Facebook, Amazon e Apple, entre outras, concentram as atenções e os fluxos de informação nas redes digitais. Para vencer a concorrência, coletam permanentemente dados de seus usuários, traçam seus perfis, tentam mantê-los fiéis e atuantes em suas plataformas de interação. Para alguns pesquisadores, somos colocados persistentemente em bolhas, junto com as pessoas que pensam e agem de modo semelhante. Para outros analistas, participamos de diversas amostras que são vendidas para anunciantes que querem conduzir nossas opções de compra e nosso modo de vida.  Maurizio Lazzarato escreveu no livro </w:t>
      </w:r>
      <w:r>
        <w:rPr>
          <w:i/>
          <w:iCs/>
          <w:rPrChange w:id="0" w:author="Autor desconhecido" w:date="2018-10-02T08:11:00Z"/>
        </w:rPr>
        <w:t>As Revoluções do Capitalismo</w:t>
      </w:r>
      <w:r>
        <w:rPr/>
        <w:t xml:space="preserve"> que </w:t>
      </w:r>
      <w:r>
        <w:rPr>
          <w:i/>
          <w:iCs/>
          <w:rPrChange w:id="0" w:author="Autor desconhecido" w:date="2018-10-02T08:11:00Z"/>
        </w:rPr>
        <w:t>“a empresa não cria o objeto (a mercadoria), mas o mundo onde este objeto existe.”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 modulação parece ser uma descrição adequada para um conjunto de procedimentos realizad</w:t>
      </w:r>
      <w:del w:id="10" w:author="Autor desconhecido" w:date="2018-10-02T08:11:00Z">
        <w:r>
          <w:rPr/>
          <w:delText>a</w:delText>
        </w:r>
      </w:del>
      <w:ins w:id="11" w:author="Autor desconhecido" w:date="2018-10-02T08:11:00Z">
        <w:r>
          <w:rPr/>
          <w:t>os</w:t>
        </w:r>
      </w:ins>
      <w:r>
        <w:rPr/>
        <w:t xml:space="preserve"> nas plataformas digitais. Para modular as opiniões, os gostos e incentivar tendências é preciso conhecer muito bem aquelas pessoas que serão moduladas. Mas, não é possível compreender as técnicas de modulação com o simplismo das velhas teorias de manipulação. Modulação é um conceito bem diferente da manipulação.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Os capítulos desse livro exploram aspectos distintos da complexidade que pode adquirir o conceito de modulação. No primeiro capítulo, o pesquisador João Cassino </w:t>
      </w:r>
      <w:r>
        <w:rPr/>
        <w:t xml:space="preserve">parte da perspectiva do filósofo Gilles Deleuze para mostrar a constituição do conceito de modulação diferenciando-o dos processos de manipulação e indicando o papel dos algoritmos nessa jornada. No segundo capítulo, o professor Sérgio Amadeu da Silveira vai descortinar o papel dos algoritmos para conduzir os olhares e a percepção nas redes de relacionamento </w:t>
      </w:r>
      <w:r>
        <w:rPr>
          <w:i/>
          <w:iCs/>
          <w:rPrChange w:id="0" w:author="Autor desconhecido" w:date="2018-10-02T08:16:00Z"/>
        </w:rPr>
        <w:t>online</w:t>
      </w:r>
      <w:r>
        <w:rPr/>
        <w:t>. No terceiro capítulo, a pesquisadora Débora Machado problematiza o poder modulador das plataformas e suas possibilidades de alterar comportamentos.</w:t>
      </w:r>
      <w:ins w:id="13" w:author="Autor desconhecido" w:date="2018-10-02T08:17:00Z">
        <w:r>
          <w:rPr/>
          <w:t xml:space="preserve"> </w:t>
        </w:r>
      </w:ins>
    </w:p>
    <w:p>
      <w:pPr>
        <w:pStyle w:val="Normal"/>
        <w:rPr/>
      </w:pPr>
      <w:del w:id="14" w:author="Autor desconhecido" w:date="2018-10-02T08:17:00Z">
        <w:r>
          <w:rPr/>
        </w:r>
      </w:del>
    </w:p>
    <w:p>
      <w:pPr>
        <w:pStyle w:val="Normal"/>
        <w:rPr/>
      </w:pPr>
      <w:del w:id="15" w:author="Autor desconhecido" w:date="2018-10-02T08:17:00Z">
        <w:r>
          <w:rPr/>
          <w:tab/>
        </w:r>
      </w:del>
      <w:r>
        <w:rPr/>
        <w:t xml:space="preserve">Tratando de definir de modo rigoroso a inteligência artificial e o aprendizado de máquina, a pesquisadora Carla Oliveira mostra, no capítulo 4, como os algoritmos preditivos estão sendo empregados nesse cenário de modulação. Já, Cinthia Monteiro, no capítulo 5, produz uma reflexão sobre a relação entre as práticas de modulação, a biopolítica e a atual ordem neoliberal que domina o sistema econômico e social. No capítulo 6, a pesquisadora Mariella Mian busca mostrar o papel da resistência nas sociedades de controle. Mesmo diante de dinâmicas de modulação, diversas resistências se afirmam e se multiplicam em um confronto contínuo.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ins w:id="16" w:author="Autor desconhecido" w:date="2018-10-02T10:59:00Z">
        <w:r>
          <w:rPr/>
          <w:tab/>
        </w:r>
      </w:ins>
      <w:r>
        <w:rPr/>
        <w:t>As reflexões iniciais e exploratórias presentes nessa coletânea são possíveis por</w:t>
      </w:r>
      <w:del w:id="17" w:author="Autor desconhecido" w:date="2018-10-02T08:18:00Z">
        <w:r>
          <w:rPr/>
          <w:delText xml:space="preserve"> </w:delText>
        </w:r>
      </w:del>
      <w:r>
        <w:rPr/>
        <w:t xml:space="preserve">que </w:t>
      </w:r>
      <w:r>
        <w:rPr/>
        <w:t>a universidade pública assegura condições para pesquisa sem restrições</w:t>
      </w:r>
      <w:del w:id="18" w:author="Autor desconhecido" w:date="2018-10-02T08:19:00Z">
        <w:r>
          <w:rPr/>
          <w:delText xml:space="preserve"> sejam </w:delText>
        </w:r>
      </w:del>
      <w:ins w:id="19" w:author="Autor desconhecido" w:date="2018-10-02T08:19:00Z">
        <w:r>
          <w:rPr/>
          <w:t xml:space="preserve"> </w:t>
        </w:r>
      </w:ins>
      <w:r>
        <w:rPr/>
        <w:t xml:space="preserve">políticas, culturais ou econômicas. Especificamente, agradecemos e reiteramos a importância da </w:t>
      </w:r>
      <w:r>
        <w:rPr/>
        <w:t xml:space="preserve">Fapesp </w:t>
      </w:r>
      <w:r>
        <w:rPr/>
        <w:t xml:space="preserve">que </w:t>
      </w:r>
      <w:r>
        <w:rPr/>
        <w:t xml:space="preserve">financia uma pesquisa interdisciplinar sobre a regulação algorítmica no setor público. </w:t>
      </w:r>
      <w:r>
        <w:rPr/>
        <w:t>Além disso</w:t>
      </w:r>
      <w:r>
        <w:rPr/>
        <w:t xml:space="preserve">, </w:t>
      </w:r>
      <w:r>
        <w:rPr/>
        <w:t xml:space="preserve">as bolsas da </w:t>
      </w:r>
      <w:r>
        <w:rPr/>
        <w:t xml:space="preserve"> </w:t>
      </w:r>
      <w:r>
        <w:rPr/>
        <w:t>Capes</w:t>
      </w:r>
      <w:r>
        <w:rPr/>
        <w:t xml:space="preserve"> apoia</w:t>
      </w:r>
      <w:r>
        <w:rPr/>
        <w:t>m</w:t>
      </w:r>
      <w:r>
        <w:rPr/>
        <w:t xml:space="preserve"> pesquisadoras e pesquisadores que </w:t>
      </w:r>
      <w:r>
        <w:rPr/>
        <w:t xml:space="preserve">podem se dedicar à atividade científica em nosso </w:t>
      </w:r>
      <w:ins w:id="20" w:author="Autor desconhecido" w:date="2018-10-02T08:20:00Z">
        <w:r>
          <w:rPr/>
          <w:t>P</w:t>
        </w:r>
      </w:ins>
      <w:del w:id="21" w:author="Autor desconhecido" w:date="2018-10-02T08:20:00Z">
        <w:r>
          <w:rPr/>
          <w:delText>p</w:delText>
        </w:r>
      </w:del>
      <w:r>
        <w:rPr/>
        <w:t>aís. Enfim, consideramos que o avanço das ciências depende do compartilhamento e da colaboração entre aqueles que estão buscando compreender a realidade. Por isso, um dos grupos de</w:t>
      </w:r>
      <w:r>
        <w:rPr/>
        <w:t xml:space="preserve"> pesquisa do Laboratório de Tecnologias Livres, da Universidade Federal do ABC</w:t>
      </w:r>
      <w:ins w:id="22" w:author="Autor desconhecido" w:date="2018-10-02T08:20:00Z">
        <w:r>
          <w:rPr/>
          <w:t xml:space="preserve"> </w:t>
        </w:r>
      </w:ins>
      <w:ins w:id="23" w:author="Autor desconhecido" w:date="2018-10-02T08:20:00Z">
        <w:r>
          <w:rPr/>
          <w:t>(UFABC)</w:t>
        </w:r>
      </w:ins>
      <w:r>
        <w:rPr/>
        <w:t xml:space="preserve"> </w:t>
      </w:r>
      <w:r>
        <w:rPr/>
        <w:t xml:space="preserve">apresenta esse esforço inicial de sistematizar o debate sobre um </w:t>
      </w:r>
      <w:del w:id="24" w:author="Autor desconhecido" w:date="2018-10-02T08:21:00Z">
        <w:r>
          <w:rPr/>
          <w:delText>dos conceitos</w:delText>
        </w:r>
      </w:del>
      <w:ins w:id="25" w:author="Autor desconhecido" w:date="2018-10-02T08:21:00Z">
        <w:r>
          <w:rPr/>
          <w:t>conceito</w:t>
        </w:r>
      </w:ins>
      <w:r>
        <w:rPr/>
        <w:t xml:space="preserve"> que acreditamos ser importante para analisar a comunicação e o processo político nas redes digitais. Esperamos contar com sua leitura crítica.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Joyce Souza</w:t>
      </w:r>
    </w:p>
    <w:p>
      <w:pPr>
        <w:pStyle w:val="Normal"/>
        <w:rPr/>
      </w:pPr>
      <w:r>
        <w:rPr/>
        <w:t>Rodolfo Avelino</w:t>
      </w:r>
    </w:p>
    <w:p>
      <w:pPr>
        <w:pStyle w:val="Normal"/>
        <w:rPr/>
      </w:pPr>
      <w:r>
        <w:rPr/>
        <w:t>Sérgio Amadeu da Silveira</w:t>
      </w:r>
    </w:p>
    <w:p>
      <w:pPr>
        <w:pStyle w:val="Normal"/>
        <w:rPr/>
      </w:pPr>
      <w:r>
        <w:rPr/>
        <w:t>(organizadores)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LibreOffice/5.3.6.1$Linux_X86_64 LibreOffice_project/30m0$Build-1</Application>
  <Pages>2</Pages>
  <Words>678</Words>
  <Characters>3986</Characters>
  <CharactersWithSpaces>4666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2018-09-30T18:03:31Z</dcterms:created>
  <dc:creator/>
  <dc:description/>
  <dc:language>pt-BR</dc:language>
  <cp:lastModifiedBy/>
  <dcterms:modified xsi:type="dcterms:W3CDTF">2018-10-02T11:00:04Z</dcterms:modified>
  <cp:revision>8</cp:revision>
  <dc:subject/>
  <dc:title/>
</cp:coreProperties>
</file>